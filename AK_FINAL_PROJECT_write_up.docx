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Default Extension="pdf" ContentType="application/pdf"/>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E75" w:rsidRPr="00392EC2" w:rsidRDefault="00506E75" w:rsidP="00506E75">
      <w:pPr>
        <w:spacing w:line="480" w:lineRule="auto"/>
        <w:jc w:val="center"/>
      </w:pPr>
      <w:r w:rsidRPr="00392EC2">
        <w:t xml:space="preserve">Running Head: </w:t>
      </w:r>
      <w:del w:id="0" w:author="Andrew Kleinhesselink" w:date="2012-12-11T09:43:00Z">
        <w:r w:rsidRPr="00392EC2" w:rsidDel="007479B0">
          <w:delText>Impacts of Iceplant on a Coastal Dune Ecosystem</w:delText>
        </w:r>
      </w:del>
      <w:ins w:id="1" w:author="Andrew Kleinhesselink" w:date="2012-12-11T09:45:00Z">
        <w:r w:rsidR="007479B0">
          <w:t>P</w:t>
        </w:r>
      </w:ins>
      <w:ins w:id="2" w:author="Andrew Kleinhesselink" w:date="2012-12-11T09:43:00Z">
        <w:r w:rsidR="007479B0">
          <w:t xml:space="preserve">recipitation variability </w:t>
        </w:r>
      </w:ins>
      <w:ins w:id="3" w:author="Andrew Kleinhesselink" w:date="2012-12-11T09:45:00Z">
        <w:r w:rsidR="007479B0">
          <w:t xml:space="preserve">and </w:t>
        </w:r>
      </w:ins>
      <w:ins w:id="4" w:author="Andrew Kleinhesselink" w:date="2012-12-11T09:43:00Z">
        <w:r w:rsidR="007479B0">
          <w:t>perennial plant</w:t>
        </w:r>
      </w:ins>
      <w:r w:rsidR="00DB7E36">
        <w:t xml:space="preserve"> </w:t>
      </w:r>
      <w:r w:rsidR="00645A0E">
        <w:t>life history</w:t>
      </w:r>
    </w:p>
    <w:p w:rsidR="00506E75" w:rsidRDefault="00506E75" w:rsidP="00506E75">
      <w:pPr>
        <w:spacing w:line="480" w:lineRule="auto"/>
        <w:jc w:val="center"/>
        <w:rPr>
          <w:b/>
        </w:rPr>
      </w:pPr>
    </w:p>
    <w:p w:rsidR="00506E75" w:rsidRDefault="00506E75" w:rsidP="00506E75">
      <w:pPr>
        <w:spacing w:line="480" w:lineRule="auto"/>
        <w:jc w:val="center"/>
        <w:rPr>
          <w:b/>
        </w:rPr>
      </w:pPr>
    </w:p>
    <w:p w:rsidR="00506E75" w:rsidRDefault="00506E75" w:rsidP="00506E75">
      <w:pPr>
        <w:spacing w:line="480" w:lineRule="auto"/>
        <w:jc w:val="center"/>
        <w:rPr>
          <w:b/>
        </w:rPr>
      </w:pPr>
    </w:p>
    <w:p w:rsidR="00506E75" w:rsidRDefault="00506E75" w:rsidP="00506E75">
      <w:pPr>
        <w:spacing w:line="480" w:lineRule="auto"/>
        <w:jc w:val="center"/>
        <w:rPr>
          <w:b/>
        </w:rPr>
      </w:pPr>
    </w:p>
    <w:p w:rsidR="00506E75" w:rsidRPr="00A67758" w:rsidRDefault="00506E75" w:rsidP="00506E75">
      <w:pPr>
        <w:spacing w:line="480" w:lineRule="auto"/>
        <w:jc w:val="center"/>
      </w:pPr>
    </w:p>
    <w:p w:rsidR="00506E75" w:rsidRPr="0046761D" w:rsidRDefault="00506E75" w:rsidP="00506E75">
      <w:pPr>
        <w:spacing w:line="480" w:lineRule="auto"/>
        <w:jc w:val="center"/>
        <w:rPr>
          <w:b/>
          <w:sz w:val="26"/>
          <w:szCs w:val="26"/>
        </w:rPr>
      </w:pPr>
      <w:del w:id="5" w:author="Susan Magnoli" w:date="2012-11-14T11:48:00Z">
        <w:r w:rsidRPr="0046761D" w:rsidDel="00D92379">
          <w:rPr>
            <w:b/>
            <w:sz w:val="26"/>
            <w:szCs w:val="26"/>
          </w:rPr>
          <w:delText xml:space="preserve">Community-level impacts of a dominant plant invader:  </w:delText>
        </w:r>
      </w:del>
      <w:ins w:id="6" w:author="Susan Magnoli" w:date="2012-11-14T11:48:00Z">
        <w:del w:id="7" w:author="Andrew Kleinhesselink" w:date="2012-12-11T09:45:00Z">
          <w:r w:rsidR="00D92379" w:rsidDel="007479B0">
            <w:rPr>
              <w:b/>
              <w:sz w:val="26"/>
              <w:szCs w:val="26"/>
            </w:rPr>
            <w:delText>R</w:delText>
          </w:r>
        </w:del>
      </w:ins>
      <w:del w:id="8" w:author="Andrew Kleinhesselink" w:date="2012-12-11T09:45:00Z">
        <w:r w:rsidRPr="0046761D" w:rsidDel="007479B0">
          <w:rPr>
            <w:b/>
            <w:sz w:val="26"/>
            <w:szCs w:val="26"/>
          </w:rPr>
          <w:delText>r</w:delText>
        </w:r>
        <w:r w:rsidRPr="0046761D" w:rsidDel="007479B0">
          <w:rPr>
            <w:b/>
            <w:sz w:val="26"/>
            <w:szCs w:val="26"/>
          </w:rPr>
          <w:delText xml:space="preserve">esponses to invasion and </w:delText>
        </w:r>
        <w:r w:rsidDel="007479B0">
          <w:rPr>
            <w:b/>
            <w:sz w:val="26"/>
            <w:szCs w:val="26"/>
          </w:rPr>
          <w:delText xml:space="preserve">invader </w:delText>
        </w:r>
        <w:r w:rsidRPr="0046761D" w:rsidDel="007479B0">
          <w:rPr>
            <w:b/>
            <w:sz w:val="26"/>
            <w:szCs w:val="26"/>
          </w:rPr>
          <w:delText>removal differ between native and exotic</w:delText>
        </w:r>
        <w:r w:rsidDel="007479B0">
          <w:rPr>
            <w:b/>
            <w:sz w:val="26"/>
            <w:szCs w:val="26"/>
          </w:rPr>
          <w:delText xml:space="preserve"> plant groups in a coastal dune</w:delText>
        </w:r>
      </w:del>
      <w:r w:rsidR="00C93FFF">
        <w:rPr>
          <w:b/>
          <w:sz w:val="26"/>
          <w:szCs w:val="26"/>
        </w:rPr>
        <w:t>P</w:t>
      </w:r>
      <w:ins w:id="9" w:author="Andrew Kleinhesselink" w:date="2012-12-11T09:45:00Z">
        <w:r w:rsidR="007479B0">
          <w:rPr>
            <w:b/>
            <w:sz w:val="26"/>
            <w:szCs w:val="26"/>
          </w:rPr>
          <w:t xml:space="preserve">recipitation variability </w:t>
        </w:r>
      </w:ins>
      <w:r w:rsidR="00C93FFF">
        <w:rPr>
          <w:b/>
          <w:sz w:val="26"/>
          <w:szCs w:val="26"/>
        </w:rPr>
        <w:t xml:space="preserve">does not </w:t>
      </w:r>
      <w:ins w:id="10" w:author="Andrew Kleinhesselink" w:date="2012-12-11T09:45:00Z">
        <w:r w:rsidR="007479B0">
          <w:rPr>
            <w:b/>
            <w:sz w:val="26"/>
            <w:szCs w:val="26"/>
          </w:rPr>
          <w:t xml:space="preserve">predict the </w:t>
        </w:r>
      </w:ins>
      <w:r w:rsidR="00645A0E">
        <w:rPr>
          <w:b/>
          <w:sz w:val="26"/>
          <w:szCs w:val="26"/>
        </w:rPr>
        <w:t>life history</w:t>
      </w:r>
      <w:ins w:id="11" w:author="Andrew Kleinhesselink" w:date="2012-12-11T09:45:00Z">
        <w:r w:rsidR="007479B0">
          <w:rPr>
            <w:b/>
            <w:sz w:val="26"/>
            <w:szCs w:val="26"/>
          </w:rPr>
          <w:t xml:space="preserve"> of perennial plants </w:t>
        </w:r>
      </w:ins>
    </w:p>
    <w:p w:rsidR="00506E75" w:rsidRDefault="00506E75" w:rsidP="00506E75">
      <w:pPr>
        <w:spacing w:line="480" w:lineRule="auto"/>
        <w:jc w:val="center"/>
        <w:rPr>
          <w:b/>
        </w:rPr>
      </w:pPr>
    </w:p>
    <w:p w:rsidR="00506E75" w:rsidRDefault="00506E75" w:rsidP="00506E75">
      <w:pPr>
        <w:spacing w:line="480" w:lineRule="auto"/>
        <w:jc w:val="center"/>
        <w:rPr>
          <w:b/>
        </w:rPr>
      </w:pPr>
    </w:p>
    <w:p w:rsidR="00506E75" w:rsidRDefault="00506E75" w:rsidP="00506E75">
      <w:pPr>
        <w:spacing w:line="480" w:lineRule="auto"/>
        <w:jc w:val="center"/>
        <w:rPr>
          <w:b/>
        </w:rPr>
      </w:pPr>
    </w:p>
    <w:p w:rsidR="00506E75" w:rsidRDefault="00506E75" w:rsidP="00506E75">
      <w:pPr>
        <w:spacing w:line="480" w:lineRule="auto"/>
        <w:jc w:val="center"/>
        <w:rPr>
          <w:b/>
        </w:rPr>
      </w:pPr>
    </w:p>
    <w:p w:rsidR="00506E75" w:rsidRPr="0046761D" w:rsidRDefault="00506E75" w:rsidP="00506E75">
      <w:pPr>
        <w:spacing w:line="480" w:lineRule="auto"/>
        <w:jc w:val="center"/>
        <w:rPr>
          <w:b/>
        </w:rPr>
      </w:pPr>
      <w:del w:id="12" w:author="Andrew Kleinhesselink" w:date="2012-12-11T09:46:00Z">
        <w:r w:rsidRPr="0046761D" w:rsidDel="007479B0">
          <w:rPr>
            <w:b/>
          </w:rPr>
          <w:delText>Susan M. Magnoli</w:delText>
        </w:r>
        <w:r w:rsidRPr="0046761D" w:rsidDel="007479B0">
          <w:rPr>
            <w:b/>
            <w:vertAlign w:val="superscript"/>
          </w:rPr>
          <w:delText>1</w:delText>
        </w:r>
        <w:r w:rsidRPr="0046761D" w:rsidDel="007479B0">
          <w:rPr>
            <w:b/>
          </w:rPr>
          <w:delText xml:space="preserve">, </w:delText>
        </w:r>
      </w:del>
      <w:r w:rsidRPr="0046761D">
        <w:rPr>
          <w:b/>
        </w:rPr>
        <w:t>Andrew R. Kleinhesselink</w:t>
      </w:r>
      <w:del w:id="13" w:author="Andrew Kleinhesselink" w:date="2012-12-11T09:46:00Z">
        <w:r w:rsidRPr="0046761D" w:rsidDel="007479B0">
          <w:rPr>
            <w:b/>
            <w:vertAlign w:val="superscript"/>
          </w:rPr>
          <w:delText>2</w:delText>
        </w:r>
        <w:r w:rsidRPr="0046761D" w:rsidDel="007479B0">
          <w:rPr>
            <w:b/>
          </w:rPr>
          <w:delText>, &amp; J. Hall Cushman*</w:delText>
        </w:r>
      </w:del>
    </w:p>
    <w:p w:rsidR="00506E75" w:rsidRPr="00392EC2" w:rsidRDefault="00506E75" w:rsidP="00506E75">
      <w:pPr>
        <w:spacing w:line="480" w:lineRule="auto"/>
        <w:ind w:left="180" w:hanging="180"/>
        <w:jc w:val="center"/>
        <w:rPr>
          <w:color w:val="000000"/>
        </w:rPr>
      </w:pPr>
      <w:r w:rsidRPr="00392EC2">
        <w:rPr>
          <w:color w:val="000000"/>
        </w:rPr>
        <w:t xml:space="preserve">Department of </w:t>
      </w:r>
      <w:ins w:id="14" w:author="Andrew Kleinhesselink" w:date="2012-12-11T09:46:00Z">
        <w:r w:rsidR="007479B0">
          <w:rPr>
            <w:color w:val="000000"/>
          </w:rPr>
          <w:t>Wildland Resources</w:t>
        </w:r>
      </w:ins>
      <w:del w:id="15" w:author="Andrew Kleinhesselink" w:date="2012-12-11T09:46:00Z">
        <w:r w:rsidRPr="00392EC2" w:rsidDel="007479B0">
          <w:rPr>
            <w:color w:val="000000"/>
          </w:rPr>
          <w:delText>Biology</w:delText>
        </w:r>
      </w:del>
      <w:r w:rsidRPr="00392EC2">
        <w:rPr>
          <w:color w:val="000000"/>
        </w:rPr>
        <w:t xml:space="preserve">, </w:t>
      </w:r>
      <w:del w:id="16" w:author="Andrew Kleinhesselink" w:date="2012-12-11T09:46:00Z">
        <w:r w:rsidRPr="00392EC2" w:rsidDel="007479B0">
          <w:rPr>
            <w:color w:val="000000"/>
          </w:rPr>
          <w:delText>Sonoma State University, Rohnert Park, CA 94928, USA</w:delText>
        </w:r>
      </w:del>
      <w:ins w:id="17" w:author="Andrew Kleinhesselink" w:date="2012-12-11T09:46:00Z">
        <w:r w:rsidR="007479B0">
          <w:rPr>
            <w:color w:val="000000"/>
          </w:rPr>
          <w:t>Utah State University, Logan UT 84322</w:t>
        </w:r>
      </w:ins>
    </w:p>
    <w:p w:rsidR="00506E75" w:rsidRPr="00392EC2" w:rsidRDefault="00506E75" w:rsidP="00506E75">
      <w:pPr>
        <w:spacing w:line="480" w:lineRule="auto"/>
        <w:ind w:left="180" w:hanging="180"/>
        <w:jc w:val="center"/>
        <w:rPr>
          <w:color w:val="000000"/>
        </w:rPr>
      </w:pPr>
    </w:p>
    <w:p w:rsidR="00506E75" w:rsidRPr="00392EC2" w:rsidRDefault="00506E75" w:rsidP="00506E75">
      <w:pPr>
        <w:spacing w:line="480" w:lineRule="auto"/>
        <w:ind w:left="180" w:hanging="180"/>
        <w:jc w:val="center"/>
        <w:rPr>
          <w:color w:val="000000"/>
        </w:rPr>
      </w:pPr>
    </w:p>
    <w:p w:rsidR="00506E75" w:rsidRPr="00392EC2" w:rsidRDefault="00506E75" w:rsidP="00506E75">
      <w:pPr>
        <w:spacing w:line="480" w:lineRule="auto"/>
        <w:ind w:left="180" w:hanging="180"/>
        <w:jc w:val="center"/>
        <w:rPr>
          <w:color w:val="000000"/>
        </w:rPr>
      </w:pPr>
    </w:p>
    <w:p w:rsidR="00506E75" w:rsidRPr="00392EC2" w:rsidDel="007479B0" w:rsidRDefault="00506E75" w:rsidP="00506E75">
      <w:pPr>
        <w:spacing w:line="480" w:lineRule="auto"/>
        <w:ind w:left="180" w:hanging="180"/>
        <w:jc w:val="center"/>
        <w:rPr>
          <w:del w:id="18" w:author="Andrew Kleinhesselink" w:date="2012-12-11T09:47:00Z"/>
          <w:lang w:bidi="ar-SA"/>
        </w:rPr>
      </w:pPr>
      <w:del w:id="19" w:author="Andrew Kleinhesselink" w:date="2012-12-11T09:47:00Z">
        <w:r w:rsidRPr="00392EC2" w:rsidDel="007479B0">
          <w:rPr>
            <w:vertAlign w:val="superscript"/>
          </w:rPr>
          <w:delText xml:space="preserve">1 </w:delText>
        </w:r>
        <w:r w:rsidRPr="00392EC2" w:rsidDel="007479B0">
          <w:rPr>
            <w:color w:val="262626"/>
            <w:lang w:bidi="ar-SA"/>
          </w:rPr>
          <w:delText xml:space="preserve">Current address:  </w:delText>
        </w:r>
        <w:r w:rsidRPr="00392EC2" w:rsidDel="007479B0">
          <w:rPr>
            <w:bCs/>
            <w:lang w:bidi="ar-SA"/>
          </w:rPr>
          <w:delText>Department of Plant Biology</w:delText>
        </w:r>
        <w:r w:rsidRPr="00392EC2" w:rsidDel="007479B0">
          <w:rPr>
            <w:lang w:bidi="ar-SA"/>
          </w:rPr>
          <w:delText xml:space="preserve">, W.K. Kellogg Biological Station, </w:delText>
        </w:r>
      </w:del>
    </w:p>
    <w:p w:rsidR="00506E75" w:rsidRPr="00392EC2" w:rsidDel="007479B0" w:rsidRDefault="00506E75" w:rsidP="00506E75">
      <w:pPr>
        <w:spacing w:line="480" w:lineRule="auto"/>
        <w:ind w:left="180" w:hanging="180"/>
        <w:jc w:val="center"/>
        <w:rPr>
          <w:del w:id="20" w:author="Andrew Kleinhesselink" w:date="2012-12-11T09:47:00Z"/>
          <w:lang w:bidi="ar-SA"/>
        </w:rPr>
      </w:pPr>
      <w:del w:id="21" w:author="Andrew Kleinhesselink" w:date="2012-12-11T09:47:00Z">
        <w:r w:rsidRPr="00392EC2" w:rsidDel="007479B0">
          <w:rPr>
            <w:lang w:bidi="ar-SA"/>
          </w:rPr>
          <w:delText xml:space="preserve">Michigan State University, Hickory Corners, MI 49060, USA </w:delText>
        </w:r>
      </w:del>
    </w:p>
    <w:p w:rsidR="00506E75" w:rsidRPr="00392EC2" w:rsidDel="007479B0" w:rsidRDefault="00506E75" w:rsidP="00506E75">
      <w:pPr>
        <w:widowControl w:val="0"/>
        <w:autoSpaceDE w:val="0"/>
        <w:autoSpaceDN w:val="0"/>
        <w:adjustRightInd w:val="0"/>
        <w:spacing w:line="480" w:lineRule="auto"/>
        <w:jc w:val="center"/>
        <w:rPr>
          <w:del w:id="22" w:author="Andrew Kleinhesselink" w:date="2012-12-11T09:47:00Z"/>
          <w:color w:val="262626"/>
          <w:lang w:bidi="ar-SA"/>
        </w:rPr>
      </w:pPr>
      <w:del w:id="23" w:author="Andrew Kleinhesselink" w:date="2012-12-11T09:47:00Z">
        <w:r w:rsidRPr="00392EC2" w:rsidDel="007479B0">
          <w:rPr>
            <w:vertAlign w:val="superscript"/>
          </w:rPr>
          <w:delText xml:space="preserve">2 </w:delText>
        </w:r>
        <w:r w:rsidRPr="00392EC2" w:rsidDel="007479B0">
          <w:rPr>
            <w:color w:val="262626"/>
            <w:lang w:bidi="ar-SA"/>
          </w:rPr>
          <w:delText xml:space="preserve">Current address:  Department of Wildland Resources, Utah State University, </w:delText>
        </w:r>
      </w:del>
    </w:p>
    <w:p w:rsidR="00506E75" w:rsidRPr="00392EC2" w:rsidDel="007479B0" w:rsidRDefault="00506E75" w:rsidP="00506E75">
      <w:pPr>
        <w:widowControl w:val="0"/>
        <w:autoSpaceDE w:val="0"/>
        <w:autoSpaceDN w:val="0"/>
        <w:adjustRightInd w:val="0"/>
        <w:spacing w:line="480" w:lineRule="auto"/>
        <w:jc w:val="center"/>
        <w:rPr>
          <w:del w:id="24" w:author="Andrew Kleinhesselink" w:date="2012-12-11T09:47:00Z"/>
          <w:color w:val="262626"/>
          <w:lang w:bidi="ar-SA"/>
        </w:rPr>
      </w:pPr>
      <w:del w:id="25" w:author="Andrew Kleinhesselink" w:date="2012-12-11T09:47:00Z">
        <w:r w:rsidRPr="00392EC2" w:rsidDel="007479B0">
          <w:rPr>
            <w:color w:val="262626"/>
            <w:lang w:bidi="ar-SA"/>
          </w:rPr>
          <w:delText>Logan, UT 84322, USA</w:delText>
        </w:r>
      </w:del>
    </w:p>
    <w:p w:rsidR="00506E75" w:rsidRDefault="00506E75" w:rsidP="00506E75">
      <w:pPr>
        <w:widowControl w:val="0"/>
        <w:numPr>
          <w:ins w:id="26" w:author="Andrew Kleinhesselink" w:date="2012-12-11T09:47:00Z"/>
        </w:numPr>
        <w:autoSpaceDE w:val="0"/>
        <w:autoSpaceDN w:val="0"/>
        <w:adjustRightInd w:val="0"/>
        <w:spacing w:line="480" w:lineRule="auto"/>
        <w:jc w:val="center"/>
        <w:rPr>
          <w:ins w:id="27" w:author="Andrew Kleinhesselink" w:date="2012-12-11T09:47:00Z"/>
          <w:i/>
          <w:color w:val="262626"/>
          <w:lang w:bidi="ar-SA"/>
        </w:rPr>
      </w:pPr>
    </w:p>
    <w:p w:rsidR="007479B0" w:rsidRDefault="007479B0" w:rsidP="00506E75">
      <w:pPr>
        <w:widowControl w:val="0"/>
        <w:numPr>
          <w:ins w:id="28" w:author="Andrew Kleinhesselink" w:date="2012-12-11T09:47:00Z"/>
        </w:numPr>
        <w:autoSpaceDE w:val="0"/>
        <w:autoSpaceDN w:val="0"/>
        <w:adjustRightInd w:val="0"/>
        <w:spacing w:line="480" w:lineRule="auto"/>
        <w:jc w:val="center"/>
        <w:rPr>
          <w:ins w:id="29" w:author="Andrew Kleinhesselink" w:date="2012-12-11T09:47:00Z"/>
          <w:i/>
          <w:color w:val="262626"/>
          <w:lang w:bidi="ar-SA"/>
        </w:rPr>
      </w:pPr>
    </w:p>
    <w:p w:rsidR="007479B0" w:rsidRDefault="007479B0" w:rsidP="00506E75">
      <w:pPr>
        <w:widowControl w:val="0"/>
        <w:numPr>
          <w:ins w:id="30" w:author="Andrew Kleinhesselink" w:date="2012-12-11T09:47:00Z"/>
        </w:numPr>
        <w:autoSpaceDE w:val="0"/>
        <w:autoSpaceDN w:val="0"/>
        <w:adjustRightInd w:val="0"/>
        <w:spacing w:line="480" w:lineRule="auto"/>
        <w:jc w:val="center"/>
        <w:rPr>
          <w:ins w:id="31" w:author="Andrew Kleinhesselink" w:date="2012-12-11T09:47:00Z"/>
          <w:i/>
          <w:color w:val="262626"/>
          <w:lang w:bidi="ar-SA"/>
        </w:rPr>
      </w:pPr>
    </w:p>
    <w:p w:rsidR="007479B0" w:rsidRDefault="007479B0" w:rsidP="00506E75">
      <w:pPr>
        <w:widowControl w:val="0"/>
        <w:numPr>
          <w:ins w:id="32" w:author="Andrew Kleinhesselink" w:date="2012-12-11T09:47:00Z"/>
        </w:numPr>
        <w:autoSpaceDE w:val="0"/>
        <w:autoSpaceDN w:val="0"/>
        <w:adjustRightInd w:val="0"/>
        <w:spacing w:line="480" w:lineRule="auto"/>
        <w:jc w:val="center"/>
        <w:rPr>
          <w:ins w:id="33" w:author="Andrew Kleinhesselink" w:date="2012-12-11T09:47:00Z"/>
          <w:i/>
          <w:color w:val="262626"/>
          <w:lang w:bidi="ar-SA"/>
        </w:rPr>
      </w:pPr>
    </w:p>
    <w:p w:rsidR="007479B0" w:rsidRPr="0046761D" w:rsidRDefault="007479B0" w:rsidP="00506E75">
      <w:pPr>
        <w:widowControl w:val="0"/>
        <w:autoSpaceDE w:val="0"/>
        <w:autoSpaceDN w:val="0"/>
        <w:adjustRightInd w:val="0"/>
        <w:spacing w:line="480" w:lineRule="auto"/>
        <w:jc w:val="center"/>
        <w:rPr>
          <w:i/>
          <w:color w:val="262626"/>
          <w:lang w:bidi="ar-SA"/>
        </w:rPr>
      </w:pPr>
    </w:p>
    <w:p w:rsidR="00506E75" w:rsidRDefault="00506E75" w:rsidP="00506E75">
      <w:pPr>
        <w:widowControl w:val="0"/>
        <w:autoSpaceDE w:val="0"/>
        <w:autoSpaceDN w:val="0"/>
        <w:adjustRightInd w:val="0"/>
        <w:spacing w:line="480" w:lineRule="auto"/>
        <w:jc w:val="center"/>
      </w:pPr>
      <w:del w:id="34" w:author="Andrew Kleinhesselink" w:date="2012-12-11T09:47:00Z">
        <w:r w:rsidRPr="00D43289" w:rsidDel="007479B0">
          <w:rPr>
            <w:color w:val="000000"/>
          </w:rPr>
          <w:delText>*</w:delText>
        </w:r>
        <w:r w:rsidDel="007479B0">
          <w:rPr>
            <w:color w:val="000000"/>
          </w:rPr>
          <w:delText xml:space="preserve"> </w:delText>
        </w:r>
      </w:del>
      <w:r>
        <w:rPr>
          <w:color w:val="000000"/>
        </w:rPr>
        <w:t>C</w:t>
      </w:r>
      <w:r w:rsidRPr="00D43289">
        <w:rPr>
          <w:color w:val="000000"/>
        </w:rPr>
        <w:t>o</w:t>
      </w:r>
      <w:ins w:id="35" w:author="Andrew Kleinhesselink" w:date="2012-12-11T09:47:00Z">
        <w:r w:rsidR="007479B0">
          <w:rPr>
            <w:color w:val="000000"/>
          </w:rPr>
          <w:t>ntact</w:t>
        </w:r>
      </w:ins>
      <w:del w:id="36" w:author="Andrew Kleinhesselink" w:date="2012-12-11T09:47:00Z">
        <w:r w:rsidRPr="00D43289" w:rsidDel="007479B0">
          <w:rPr>
            <w:color w:val="000000"/>
          </w:rPr>
          <w:delText>rrespond</w:delText>
        </w:r>
        <w:r w:rsidDel="007479B0">
          <w:rPr>
            <w:color w:val="000000"/>
          </w:rPr>
          <w:delText>ence</w:delText>
        </w:r>
        <w:r w:rsidRPr="00D43289" w:rsidDel="007479B0">
          <w:rPr>
            <w:color w:val="000000"/>
          </w:rPr>
          <w:delText xml:space="preserve"> author</w:delText>
        </w:r>
      </w:del>
      <w:r w:rsidRPr="00D43289">
        <w:rPr>
          <w:color w:val="000000"/>
        </w:rPr>
        <w:t xml:space="preserve">: </w:t>
      </w:r>
      <w:r>
        <w:rPr>
          <w:color w:val="000000"/>
        </w:rPr>
        <w:t xml:space="preserve"> </w:t>
      </w:r>
      <w:ins w:id="37" w:author="Andrew Kleinhesselink" w:date="2012-12-11T09:47:00Z">
        <w:r w:rsidR="007479B0">
          <w:rPr>
            <w:color w:val="000000"/>
          </w:rPr>
          <w:t>arklein</w:t>
        </w:r>
      </w:ins>
      <w:del w:id="38" w:author="Andrew Kleinhesselink" w:date="2012-12-11T09:47:00Z">
        <w:r w:rsidDel="007479B0">
          <w:rPr>
            <w:color w:val="000000"/>
          </w:rPr>
          <w:delText>cushman</w:delText>
        </w:r>
      </w:del>
      <w:r>
        <w:rPr>
          <w:color w:val="000000"/>
        </w:rPr>
        <w:t>@</w:t>
      </w:r>
      <w:del w:id="39" w:author="Andrew Kleinhesselink" w:date="2012-12-11T09:47:00Z">
        <w:r w:rsidDel="007479B0">
          <w:rPr>
            <w:color w:val="000000"/>
          </w:rPr>
          <w:delText>sonoma.</w:delText>
        </w:r>
      </w:del>
      <w:ins w:id="40" w:author="Andrew Kleinhesselink" w:date="2012-12-11T09:47:00Z">
        <w:r w:rsidR="007479B0">
          <w:rPr>
            <w:color w:val="000000"/>
          </w:rPr>
          <w:t>aggiemail.usu.</w:t>
        </w:r>
      </w:ins>
      <w:r>
        <w:rPr>
          <w:color w:val="000000"/>
        </w:rPr>
        <w:t>edu</w:t>
      </w:r>
      <w:del w:id="41" w:author="Andrew Kleinhesselink" w:date="2012-12-11T09:47:00Z">
        <w:r w:rsidDel="007479B0">
          <w:rPr>
            <w:color w:val="000000"/>
          </w:rPr>
          <w:delText>, p</w:delText>
        </w:r>
        <w:r w:rsidRPr="00D43289" w:rsidDel="007479B0">
          <w:rPr>
            <w:color w:val="000000"/>
          </w:rPr>
          <w:delText>h</w:delText>
        </w:r>
        <w:r w:rsidDel="007479B0">
          <w:rPr>
            <w:color w:val="000000"/>
          </w:rPr>
          <w:delText>one</w:delText>
        </w:r>
        <w:r w:rsidRPr="00D43289" w:rsidDel="007479B0">
          <w:rPr>
            <w:color w:val="000000"/>
          </w:rPr>
          <w:delText>:</w:delText>
        </w:r>
      </w:del>
      <w:ins w:id="42" w:author="Andrew Kleinhesselink" w:date="2012-12-11T09:47:00Z">
        <w:r w:rsidR="007479B0" w:rsidRPr="00D43289" w:rsidDel="007479B0">
          <w:rPr>
            <w:color w:val="000000"/>
          </w:rPr>
          <w:t xml:space="preserve"> </w:t>
        </w:r>
      </w:ins>
      <w:del w:id="43" w:author="Andrew Kleinhesselink" w:date="2012-12-11T09:47:00Z">
        <w:r w:rsidRPr="00D43289" w:rsidDel="007479B0">
          <w:rPr>
            <w:color w:val="000000"/>
          </w:rPr>
          <w:delText xml:space="preserve"> 707</w:delText>
        </w:r>
        <w:r w:rsidDel="007479B0">
          <w:rPr>
            <w:color w:val="000000"/>
          </w:rPr>
          <w:delText>.</w:delText>
        </w:r>
        <w:r w:rsidRPr="00D43289" w:rsidDel="007479B0">
          <w:rPr>
            <w:color w:val="000000"/>
          </w:rPr>
          <w:delText>664</w:delText>
        </w:r>
        <w:r w:rsidDel="007479B0">
          <w:rPr>
            <w:color w:val="000000"/>
          </w:rPr>
          <w:delText>.</w:delText>
        </w:r>
        <w:r w:rsidRPr="00D43289" w:rsidDel="007479B0">
          <w:rPr>
            <w:color w:val="000000"/>
          </w:rPr>
          <w:delText>2142</w:delText>
        </w:r>
      </w:del>
      <w:r>
        <w:br w:type="page"/>
      </w:r>
    </w:p>
    <w:p w:rsidR="00FF3C80" w:rsidRDefault="00506E75" w:rsidP="007479B0">
      <w:pPr>
        <w:widowControl w:val="0"/>
        <w:autoSpaceDE w:val="0"/>
        <w:autoSpaceDN w:val="0"/>
        <w:adjustRightInd w:val="0"/>
        <w:spacing w:line="480" w:lineRule="auto"/>
        <w:jc w:val="center"/>
        <w:rPr>
          <w:ins w:id="44" w:author="Susan Magnoli" w:date="2012-09-26T12:44:00Z"/>
          <w:b/>
        </w:rPr>
        <w:pPrChange w:id="45" w:author="Andrew Kleinhesselink" w:date="2012-12-11T09:47:00Z">
          <w:pPr>
            <w:spacing w:line="480" w:lineRule="auto"/>
          </w:pPr>
        </w:pPrChange>
      </w:pPr>
      <w:r>
        <w:rPr>
          <w:b/>
        </w:rPr>
        <w:t xml:space="preserve">Abstract   </w:t>
      </w:r>
    </w:p>
    <w:p w:rsidR="00506E75" w:rsidRPr="004C1354" w:rsidRDefault="00971A70" w:rsidP="00506E75">
      <w:pPr>
        <w:spacing w:line="480" w:lineRule="auto"/>
      </w:pPr>
      <w:ins w:id="46" w:author="Andrew Kleinhesselink" w:date="2012-12-11T09:53:00Z">
        <w:r>
          <w:t xml:space="preserve">Global </w:t>
        </w:r>
      </w:ins>
      <w:del w:id="47" w:author="Susan Magnoli" w:date="2012-09-12T10:26:00Z">
        <w:r w:rsidR="00506E75" w:rsidDel="002E5E9B">
          <w:delText>Although the spread of invasive, exotic species is a global phenomenon recognized as a critical source of environmental change, few studies have quantified the impact of invasive plants on the communities they invade or considered the degree to which different plant groups within invaded communities vary in response to invasion.  Moreover, those studies that have examined such impacts have rarely considered whether these effects are reversed with invader removal.  Here, we combined a comparative study with invader-removal experiments to evaluate the impact of an invasive South African succulent, common iceplant (</w:delText>
        </w:r>
        <w:r w:rsidR="00506E75" w:rsidDel="002E5E9B">
          <w:rPr>
            <w:i/>
          </w:rPr>
          <w:delText>Carpobrotus edulis</w:delText>
        </w:r>
        <w:r w:rsidR="00506E75" w:rsidDel="002E5E9B">
          <w:delText xml:space="preserve">), on a coastal dune community in northern California.  Our comparative study showed that cover of native annual forbs and cover, abundance and richness of native perennial forbs was lower in iceplant-invaded areas than in uninvaded ones.  In contrast, exotic annual grasses had greater cover, abundance and richness in invaded areas, while no such patterns emerged for exotic annual forbs.  Iceplant removal increased the cover, abundance and species richness of both native annual and perennial forbs.  In contrast to results from the comparative study, iceplant removal had no impact on exotic annual grasses, and increased the cover, abundance and richness of exotic annual forbs.  A second experiment revealed that iceplant negatively affected the germination and growth of a dominant exotic grass, </w:delText>
        </w:r>
        <w:r w:rsidR="00506E75" w:rsidDel="002E5E9B">
          <w:rPr>
            <w:i/>
          </w:rPr>
          <w:delText>Bromus diandrus,</w:delText>
        </w:r>
        <w:r w:rsidR="00506E75" w:rsidDel="002E5E9B">
          <w:delText xml:space="preserve"> by influencing soil, and these effects persisted 10 months after iceplant removal.  The negative effects of iceplant on this invader in the experiment were opposite to those detected in our comparative study and we hypothesize that this occurred because iceplant patches trapped large numbers of wind-blown seeds.  Our results show that iceplant has had substantial effects on the composition of invaded plant communities and that these impacts were not always reversed with invader removal.  In addition, native and exotic plant groups varying in life form and life history frequently differed in their responses to iceplant invasion and its removal.  By employing both comparative and experimental approaches, our study has provided greater insight into the community-level implications of plant invasion and the consequences of invader removal.  </w:delText>
        </w:r>
      </w:del>
      <w:ins w:id="48" w:author="Susan Magnoli" w:date="2012-09-12T10:53:00Z">
        <w:del w:id="49" w:author="Andrew Kleinhesselink" w:date="2012-11-19T19:46:00Z">
          <w:r w:rsidR="00B855AE" w:rsidDel="00BD7746">
            <w:delText>T</w:delText>
          </w:r>
        </w:del>
      </w:ins>
      <w:ins w:id="50" w:author="Susan Magnoli" w:date="2012-09-12T10:34:00Z">
        <w:del w:id="51" w:author="Andrew Kleinhesselink" w:date="2012-11-19T19:46:00Z">
          <w:r w:rsidR="002E5E9B" w:rsidDel="00BD7746">
            <w:delText xml:space="preserve">he spread of invasive, exotic species is a global phenomenon recognized as </w:delText>
          </w:r>
        </w:del>
      </w:ins>
      <w:ins w:id="52" w:author="Susan Magnoli" w:date="2012-09-12T10:35:00Z">
        <w:del w:id="53" w:author="Andrew Kleinhesselink" w:date="2012-11-19T19:46:00Z">
          <w:r w:rsidR="002E5E9B" w:rsidDel="00BD7746">
            <w:delText>a critical source of environmental change</w:delText>
          </w:r>
        </w:del>
      </w:ins>
      <w:ins w:id="54" w:author="Susan Magnoli" w:date="2012-09-12T10:53:00Z">
        <w:del w:id="55" w:author="Andrew Kleinhesselink" w:date="2012-11-19T19:46:00Z">
          <w:r w:rsidR="00B855AE" w:rsidDel="00BD7746">
            <w:delText xml:space="preserve">. </w:delText>
          </w:r>
        </w:del>
      </w:ins>
      <w:ins w:id="56" w:author="Hall  Cushman" w:date="2012-11-15T10:25:00Z">
        <w:del w:id="57" w:author="Andrew Kleinhesselink" w:date="2012-11-19T19:46:00Z">
          <w:r w:rsidR="005053FD" w:rsidDel="00BD7746">
            <w:delText xml:space="preserve"> </w:delText>
          </w:r>
        </w:del>
      </w:ins>
      <w:commentRangeStart w:id="58"/>
      <w:commentRangeStart w:id="59"/>
      <w:ins w:id="60" w:author="Susan Magnoli" w:date="2012-09-12T10:53:00Z">
        <w:del w:id="61" w:author="Andrew Kleinhesselink" w:date="2012-11-19T19:46:00Z">
          <w:r w:rsidR="00B855AE" w:rsidDel="00BD7746">
            <w:delText>As few terrestrial habitats remain untouched by invasive plant species, many st</w:delText>
          </w:r>
          <w:r w:rsidR="00F938A5" w:rsidDel="00BD7746">
            <w:delText xml:space="preserve">udies have </w:delText>
          </w:r>
        </w:del>
        <w:del w:id="62" w:author="Andrew Kleinhesselink" w:date="2012-11-17T17:40:00Z">
          <w:r w:rsidR="00F938A5" w:rsidDel="00F83857">
            <w:delText>addressed</w:delText>
          </w:r>
        </w:del>
        <w:del w:id="63" w:author="Andrew Kleinhesselink" w:date="2012-11-19T19:46:00Z">
          <w:r w:rsidR="00F938A5" w:rsidDel="00BD7746">
            <w:delText xml:space="preserve"> the </w:delText>
          </w:r>
        </w:del>
      </w:ins>
      <w:ins w:id="64" w:author="Susan Magnoli" w:date="2012-10-17T13:13:00Z">
        <w:del w:id="65" w:author="Andrew Kleinhesselink" w:date="2012-11-19T19:46:00Z">
          <w:r w:rsidR="00F938A5" w:rsidDel="00BD7746">
            <w:delText>effects</w:delText>
          </w:r>
        </w:del>
      </w:ins>
      <w:ins w:id="66" w:author="Susan Magnoli" w:date="2012-09-12T10:53:00Z">
        <w:del w:id="67" w:author="Andrew Kleinhesselink" w:date="2012-11-19T19:46:00Z">
          <w:r w:rsidR="00B855AE" w:rsidDel="00BD7746">
            <w:delText xml:space="preserve"> of invasive plants on the communities they invade. </w:delText>
          </w:r>
        </w:del>
      </w:ins>
      <w:commentRangeEnd w:id="58"/>
      <w:del w:id="68" w:author="Andrew Kleinhesselink" w:date="2012-11-19T19:46:00Z">
        <w:r w:rsidR="0047396F" w:rsidDel="00BD7746">
          <w:rPr>
            <w:rStyle w:val="CommentReference"/>
            <w:vanish/>
          </w:rPr>
          <w:commentReference w:id="58"/>
        </w:r>
      </w:del>
      <w:ins w:id="69" w:author="Hall  Cushman" w:date="2012-11-15T10:26:00Z">
        <w:del w:id="70" w:author="Andrew Kleinhesselink" w:date="2012-11-19T19:46:00Z">
          <w:r w:rsidR="005053FD" w:rsidDel="00BD7746">
            <w:delText xml:space="preserve"> </w:delText>
          </w:r>
        </w:del>
      </w:ins>
      <w:ins w:id="71" w:author="Andrew Kleinhesselink" w:date="2012-12-11T09:50:00Z">
        <w:r>
          <w:t xml:space="preserve">climate change is likely to affect both the mean and variance of environmental conditions experienced by organisms.  </w:t>
        </w:r>
      </w:ins>
      <w:ins w:id="72" w:author="Andrew Kleinhesselink" w:date="2012-12-11T09:59:00Z">
        <w:r>
          <w:t xml:space="preserve">Population ecologists </w:t>
        </w:r>
      </w:ins>
      <w:ins w:id="73" w:author="Andrew Kleinhesselink" w:date="2012-12-11T09:53:00Z">
        <w:r>
          <w:t>have</w:t>
        </w:r>
      </w:ins>
      <w:ins w:id="74" w:author="Andrew Kleinhesselink" w:date="2012-12-11T09:51:00Z">
        <w:r>
          <w:t xml:space="preserve"> </w:t>
        </w:r>
      </w:ins>
      <w:ins w:id="75" w:author="Andrew Kleinhesselink" w:date="2012-12-11T09:50:00Z">
        <w:r>
          <w:t xml:space="preserve">focused </w:t>
        </w:r>
      </w:ins>
      <w:ins w:id="76" w:author="Andrew Kleinhesselink" w:date="2012-12-11T09:53:00Z">
        <w:r>
          <w:t xml:space="preserve">primarily </w:t>
        </w:r>
      </w:ins>
      <w:ins w:id="77" w:author="Andrew Kleinhesselink" w:date="2012-12-11T09:50:00Z">
        <w:r>
          <w:t xml:space="preserve">on examining </w:t>
        </w:r>
      </w:ins>
      <w:ins w:id="78" w:author="Andrew Kleinhesselink" w:date="2012-12-11T09:59:00Z">
        <w:r>
          <w:t xml:space="preserve">how changes in </w:t>
        </w:r>
      </w:ins>
      <w:ins w:id="79" w:author="Andrew Kleinhesselink" w:date="2012-12-11T09:50:00Z">
        <w:r>
          <w:t xml:space="preserve">mean climate </w:t>
        </w:r>
      </w:ins>
      <w:ins w:id="80" w:author="Andrew Kleinhesselink" w:date="2012-12-11T09:59:00Z">
        <w:r>
          <w:t xml:space="preserve">could affect the trajectory of </w:t>
        </w:r>
      </w:ins>
      <w:ins w:id="81" w:author="Andrew Kleinhesselink" w:date="2012-12-11T10:00:00Z">
        <w:r>
          <w:t>populations</w:t>
        </w:r>
      </w:ins>
      <w:ins w:id="82" w:author="Andrew Kleinhesselink" w:date="2012-12-11T09:59:00Z">
        <w:r>
          <w:t>,</w:t>
        </w:r>
      </w:ins>
      <w:ins w:id="83" w:author="Andrew Kleinhesselink" w:date="2012-12-11T10:00:00Z">
        <w:r>
          <w:t xml:space="preserve"> however, </w:t>
        </w:r>
      </w:ins>
      <w:ins w:id="84" w:author="Andrew Kleinhesselink" w:date="2012-12-11T09:52:00Z">
        <w:r>
          <w:t>recent empirical and theoretical work show that changes in climate variability could have large effects as well</w:t>
        </w:r>
      </w:ins>
      <w:ins w:id="85" w:author="Andrew Kleinhesselink" w:date="2012-11-18T22:20:00Z">
        <w:r>
          <w:t xml:space="preserve">. </w:t>
        </w:r>
      </w:ins>
      <w:ins w:id="86" w:author="Andrew Kleinhesselink" w:date="2012-12-11T10:02:00Z">
        <w:r w:rsidR="0035158D">
          <w:t xml:space="preserve"> </w:t>
        </w:r>
      </w:ins>
      <w:ins w:id="87" w:author="Andrew Kleinhesselink" w:date="2012-11-18T22:20:00Z">
        <w:r>
          <w:t>I use</w:t>
        </w:r>
      </w:ins>
      <w:ins w:id="88" w:author="Andrew Kleinhesselink" w:date="2012-12-11T10:22:00Z">
        <w:r w:rsidR="00820108">
          <w:t>d</w:t>
        </w:r>
      </w:ins>
      <w:ins w:id="89" w:author="Andrew Kleinhesselink" w:date="2012-11-18T22:20:00Z">
        <w:r>
          <w:t xml:space="preserve"> </w:t>
        </w:r>
      </w:ins>
      <w:ins w:id="90" w:author="Andrew Kleinhesselink" w:date="2012-12-11T10:22:00Z">
        <w:r w:rsidR="00820108">
          <w:t xml:space="preserve">a </w:t>
        </w:r>
      </w:ins>
      <w:ins w:id="91" w:author="Andrew Kleinhesselink" w:date="2012-11-18T22:20:00Z">
        <w:r>
          <w:t xml:space="preserve">matrix transition models for population of 82 perennial plants </w:t>
        </w:r>
      </w:ins>
      <w:ins w:id="92" w:author="Andrew Kleinhesselink" w:date="2012-12-11T09:57:00Z">
        <w:r>
          <w:t>across</w:t>
        </w:r>
      </w:ins>
      <w:ins w:id="93" w:author="Andrew Kleinhesselink" w:date="2012-11-18T22:20:00Z">
        <w:r w:rsidR="0035158D">
          <w:t xml:space="preserve"> 20 plant species, to </w:t>
        </w:r>
      </w:ins>
      <w:ins w:id="94" w:author="Andrew Kleinhesselink" w:date="2012-12-11T10:04:00Z">
        <w:r w:rsidR="0035158D">
          <w:t>perform deterministic and stochastic elasticity analyses.  I analyze</w:t>
        </w:r>
      </w:ins>
      <w:ins w:id="95" w:author="Andrew Kleinhesselink" w:date="2012-12-11T10:22:00Z">
        <w:r w:rsidR="00820108">
          <w:t>d</w:t>
        </w:r>
      </w:ins>
      <w:ins w:id="96" w:author="Andrew Kleinhesselink" w:date="2012-12-11T10:04:00Z">
        <w:r w:rsidR="0035158D">
          <w:t xml:space="preserve"> the elasticity of each population to a change in mean vital rates and a change in variance in vital rates. I </w:t>
        </w:r>
      </w:ins>
      <w:ins w:id="97" w:author="Andrew Kleinhesselink" w:date="2012-12-11T10:07:00Z">
        <w:r w:rsidR="0035158D">
          <w:t>test</w:t>
        </w:r>
      </w:ins>
      <w:ins w:id="98" w:author="Andrew Kleinhesselink" w:date="2012-12-11T10:22:00Z">
        <w:r w:rsidR="00820108">
          <w:t>ed</w:t>
        </w:r>
      </w:ins>
      <w:ins w:id="99" w:author="Andrew Kleinhesselink" w:date="2012-12-11T10:07:00Z">
        <w:r w:rsidR="009361F9">
          <w:t xml:space="preserve"> the hypothese</w:t>
        </w:r>
        <w:r w:rsidR="0035158D">
          <w:t xml:space="preserve">s that </w:t>
        </w:r>
      </w:ins>
      <w:ins w:id="100" w:author="Andrew Kleinhesselink" w:date="2012-12-11T10:31:00Z">
        <w:r w:rsidR="009361F9">
          <w:t xml:space="preserve">1) </w:t>
        </w:r>
      </w:ins>
      <w:ins w:id="101" w:author="Andrew Kleinhesselink" w:date="2012-12-11T10:07:00Z">
        <w:r w:rsidR="0035158D">
          <w:t>patterns of elasticity to variance will</w:t>
        </w:r>
        <w:r w:rsidR="009361F9">
          <w:t xml:space="preserve"> be related to climate variance and 2) that plant longevity will buffer populations against negative effects of variability. </w:t>
        </w:r>
      </w:ins>
      <w:ins w:id="102" w:author="Andrew Kleinhesselink" w:date="2012-12-11T10:08:00Z">
        <w:r w:rsidR="0035158D">
          <w:t>Across</w:t>
        </w:r>
        <w:r w:rsidR="00820108">
          <w:t xml:space="preserve"> the species there appeared to be no relationship between </w:t>
        </w:r>
      </w:ins>
      <w:ins w:id="103" w:author="Andrew Kleinhesselink" w:date="2012-12-11T10:23:00Z">
        <w:r w:rsidR="00820108">
          <w:t>elasticity to variance and</w:t>
        </w:r>
      </w:ins>
      <w:ins w:id="104" w:author="Andrew Kleinhesselink" w:date="2012-12-11T10:08:00Z">
        <w:r w:rsidR="00820108">
          <w:t xml:space="preserve"> precipitation variability.</w:t>
        </w:r>
      </w:ins>
      <w:ins w:id="105" w:author="Andrew Kleinhesselink" w:date="2012-12-11T10:30:00Z">
        <w:r w:rsidR="009361F9">
          <w:t xml:space="preserve">  </w:t>
        </w:r>
      </w:ins>
      <w:ins w:id="106" w:author="Andrew Kleinhesselink" w:date="2012-12-11T10:31:00Z">
        <w:r w:rsidR="009361F9">
          <w:t xml:space="preserve">Moreover, </w:t>
        </w:r>
      </w:ins>
      <w:ins w:id="107" w:author="Andrew Kleinhesselink" w:date="2012-12-11T10:30:00Z">
        <w:r w:rsidR="009361F9">
          <w:t>I found no relationship between precipitation variability and longevity.</w:t>
        </w:r>
      </w:ins>
      <w:ins w:id="108" w:author="Andrew Kleinhesselink" w:date="2012-12-11T10:08:00Z">
        <w:r w:rsidR="00820108">
          <w:t xml:space="preserve">  Consistent with e</w:t>
        </w:r>
        <w:r w:rsidR="009361F9">
          <w:t xml:space="preserve">arlier research, I did however find a weak relationship between longevity and elasticity to variance.  These results suggest that other sources of annual variability besides precipitation may be more </w:t>
        </w:r>
      </w:ins>
      <w:ins w:id="109" w:author="Andrew Kleinhesselink" w:date="2012-12-11T10:25:00Z">
        <w:r w:rsidR="009361F9">
          <w:t>important</w:t>
        </w:r>
      </w:ins>
      <w:ins w:id="110" w:author="Andrew Kleinhesselink" w:date="2012-12-11T10:08:00Z">
        <w:r w:rsidR="009361F9">
          <w:t xml:space="preserve"> for the evolution of perennial plant </w:t>
        </w:r>
      </w:ins>
      <w:r w:rsidR="00645A0E">
        <w:t>life histories</w:t>
      </w:r>
      <w:ins w:id="111" w:author="Andrew Kleinhesselink" w:date="2012-12-11T10:08:00Z">
        <w:r w:rsidR="009361F9">
          <w:t xml:space="preserve">. </w:t>
        </w:r>
        <w:r w:rsidR="00820108">
          <w:t xml:space="preserve"> </w:t>
        </w:r>
      </w:ins>
      <w:ins w:id="112" w:author="Susan Magnoli" w:date="2012-09-12T10:53:00Z">
        <w:del w:id="113" w:author="Andrew Kleinhesselink" w:date="2012-11-18T22:15:00Z">
          <w:r w:rsidR="00B855AE" w:rsidDel="0047396F">
            <w:delText>H</w:delText>
          </w:r>
        </w:del>
        <w:del w:id="114" w:author="Andrew Kleinhesselink" w:date="2012-11-18T22:18:00Z">
          <w:r w:rsidR="00B855AE" w:rsidDel="0047396F">
            <w:delText>owever,</w:delText>
          </w:r>
        </w:del>
      </w:ins>
      <w:ins w:id="115" w:author="Susan Magnoli" w:date="2012-09-12T10:49:00Z">
        <w:del w:id="116" w:author="Andrew Kleinhesselink" w:date="2012-11-18T22:18:00Z">
          <w:r w:rsidR="002052DF" w:rsidDel="0047396F">
            <w:delText xml:space="preserve"> f</w:delText>
          </w:r>
        </w:del>
      </w:ins>
      <w:ins w:id="117" w:author="Susan Magnoli" w:date="2012-09-12T10:50:00Z">
        <w:del w:id="118" w:author="Andrew Kleinhesselink" w:date="2012-11-18T22:18:00Z">
          <w:r w:rsidR="002052DF" w:rsidDel="0047396F">
            <w:delText>ew studies have quan</w:delText>
          </w:r>
          <w:r w:rsidR="00F938A5" w:rsidDel="0047396F">
            <w:delText xml:space="preserve">tified both the </w:delText>
          </w:r>
        </w:del>
      </w:ins>
      <w:ins w:id="119" w:author="Susan Magnoli" w:date="2012-10-17T13:13:00Z">
        <w:del w:id="120" w:author="Andrew Kleinhesselink" w:date="2012-11-18T22:18:00Z">
          <w:r w:rsidR="00F938A5" w:rsidDel="0047396F">
            <w:delText>effect</w:delText>
          </w:r>
        </w:del>
      </w:ins>
      <w:ins w:id="121" w:author="Susan Magnoli" w:date="2012-09-12T10:50:00Z">
        <w:del w:id="122" w:author="Andrew Kleinhesselink" w:date="2012-11-18T22:18:00Z">
          <w:r w:rsidR="00F938A5" w:rsidDel="0047396F">
            <w:delText xml:space="preserve"> of invasion</w:delText>
          </w:r>
        </w:del>
      </w:ins>
      <w:ins w:id="123" w:author="Susan Magnoli" w:date="2012-09-12T11:06:00Z">
        <w:del w:id="124" w:author="Andrew Kleinhesselink" w:date="2012-11-18T22:18:00Z">
          <w:r w:rsidR="00344BDB" w:rsidDel="0047396F">
            <w:delText xml:space="preserve"> </w:delText>
          </w:r>
        </w:del>
      </w:ins>
      <w:ins w:id="125" w:author="Susan Magnoli" w:date="2012-09-12T10:50:00Z">
        <w:del w:id="126" w:author="Andrew Kleinhesselink" w:date="2012-11-18T22:18:00Z">
          <w:r w:rsidR="002052DF" w:rsidDel="0047396F">
            <w:delText xml:space="preserve">and </w:delText>
          </w:r>
        </w:del>
      </w:ins>
      <w:ins w:id="127" w:author="Susan Magnoli" w:date="2012-10-17T13:17:00Z">
        <w:del w:id="128" w:author="Andrew Kleinhesselink" w:date="2012-11-18T22:18:00Z">
          <w:r w:rsidR="00F938A5" w:rsidDel="0047396F">
            <w:delText xml:space="preserve">the effect of invader </w:delText>
          </w:r>
        </w:del>
      </w:ins>
      <w:ins w:id="129" w:author="Susan Magnoli" w:date="2012-09-12T10:50:00Z">
        <w:del w:id="130" w:author="Andrew Kleinhesselink" w:date="2012-11-18T22:18:00Z">
          <w:r w:rsidR="002052DF" w:rsidDel="0047396F">
            <w:delText xml:space="preserve">removal </w:delText>
          </w:r>
        </w:del>
      </w:ins>
      <w:ins w:id="131" w:author="Susan Magnoli" w:date="2012-09-12T10:51:00Z">
        <w:del w:id="132" w:author="Andrew Kleinhesselink" w:date="2012-11-18T22:18:00Z">
          <w:r w:rsidR="00F938A5" w:rsidDel="0047396F">
            <w:delText>o</w:delText>
          </w:r>
        </w:del>
      </w:ins>
      <w:ins w:id="133" w:author="Susan Magnoli" w:date="2012-10-17T13:17:00Z">
        <w:del w:id="134" w:author="Andrew Kleinhesselink" w:date="2012-11-18T22:18:00Z">
          <w:r w:rsidR="00F938A5" w:rsidDel="0047396F">
            <w:delText>n invaded communities</w:delText>
          </w:r>
        </w:del>
      </w:ins>
      <w:ins w:id="135" w:author="Susan Magnoli" w:date="2012-09-12T11:23:00Z">
        <w:del w:id="136" w:author="Andrew Kleinhesselink" w:date="2012-11-18T22:18:00Z">
          <w:r w:rsidR="00536B05" w:rsidDel="0047396F">
            <w:delText>,</w:delText>
          </w:r>
        </w:del>
      </w:ins>
      <w:ins w:id="137" w:author="Susan Magnoli" w:date="2012-09-12T10:51:00Z">
        <w:del w:id="138" w:author="Andrew Kleinhesselink" w:date="2012-11-18T22:18:00Z">
          <w:r w:rsidR="002052DF" w:rsidDel="0047396F">
            <w:delText xml:space="preserve"> </w:delText>
          </w:r>
        </w:del>
        <w:del w:id="139" w:author="Andrew Kleinhesselink" w:date="2012-11-18T22:20:00Z">
          <w:r w:rsidR="002052DF" w:rsidDel="0047396F">
            <w:delText>or considered the degree to which different plant groups within invaded communities vary in response to invasion</w:delText>
          </w:r>
        </w:del>
      </w:ins>
      <w:ins w:id="140" w:author="Susan Magnoli" w:date="2012-09-12T11:23:00Z">
        <w:del w:id="141" w:author="Andrew Kleinhesselink" w:date="2012-11-18T22:20:00Z">
          <w:r w:rsidR="00536B05" w:rsidDel="0047396F">
            <w:delText xml:space="preserve"> and invader removal</w:delText>
          </w:r>
        </w:del>
      </w:ins>
      <w:ins w:id="142" w:author="Susan Magnoli" w:date="2012-09-12T10:51:00Z">
        <w:del w:id="143" w:author="Andrew Kleinhesselink" w:date="2012-11-18T22:20:00Z">
          <w:r w:rsidR="002052DF" w:rsidDel="0047396F">
            <w:delText>.</w:delText>
          </w:r>
        </w:del>
      </w:ins>
      <w:commentRangeEnd w:id="59"/>
      <w:del w:id="144" w:author="Andrew Kleinhesselink" w:date="2012-11-18T22:20:00Z">
        <w:r w:rsidR="0047396F" w:rsidDel="0047396F">
          <w:rPr>
            <w:rStyle w:val="CommentReference"/>
            <w:vanish/>
          </w:rPr>
          <w:commentReference w:id="59"/>
        </w:r>
      </w:del>
      <w:ins w:id="145" w:author="Susan Magnoli" w:date="2012-09-12T10:50:00Z">
        <w:del w:id="146" w:author="Andrew Kleinhesselink" w:date="2012-11-18T22:20:00Z">
          <w:r w:rsidR="002052DF" w:rsidDel="0047396F">
            <w:delText xml:space="preserve"> </w:delText>
          </w:r>
        </w:del>
      </w:ins>
      <w:ins w:id="147" w:author="Hall  Cushman" w:date="2012-11-15T10:26:00Z">
        <w:del w:id="148" w:author="Andrew Kleinhesselink" w:date="2012-11-18T22:20:00Z">
          <w:r w:rsidR="005053FD" w:rsidDel="0047396F">
            <w:delText xml:space="preserve"> </w:delText>
          </w:r>
        </w:del>
      </w:ins>
      <w:ins w:id="149" w:author="Susan Magnoli" w:date="2012-09-12T11:24:00Z">
        <w:del w:id="150" w:author="Andrew Kleinhesselink" w:date="2012-11-19T19:49:00Z">
          <w:r w:rsidR="009248A8" w:rsidDel="00BD7746">
            <w:delText>W</w:delText>
          </w:r>
        </w:del>
        <w:del w:id="151" w:author="Andrew Kleinhesselink" w:date="2012-11-18T22:27:00Z">
          <w:r w:rsidR="009248A8" w:rsidDel="006125C4">
            <w:delText xml:space="preserve">e </w:delText>
          </w:r>
        </w:del>
        <w:del w:id="152" w:author="Andrew Kleinhesselink" w:date="2012-11-18T22:26:00Z">
          <w:r w:rsidR="009248A8" w:rsidDel="006125C4">
            <w:delText xml:space="preserve">evaluated </w:delText>
          </w:r>
        </w:del>
        <w:del w:id="153" w:author="Andrew Kleinhesselink" w:date="2012-11-18T22:20:00Z">
          <w:r w:rsidR="009248A8" w:rsidDel="0047396F">
            <w:delText>the</w:delText>
          </w:r>
        </w:del>
        <w:del w:id="154" w:author="Andrew Kleinhesselink" w:date="2012-12-11T10:08:00Z">
          <w:r w:rsidR="009248A8" w:rsidDel="0035158D">
            <w:delText xml:space="preserve"> </w:delText>
          </w:r>
        </w:del>
        <w:del w:id="155" w:author="Andrew Kleinhesselink" w:date="2012-11-18T22:27:00Z">
          <w:r w:rsidR="009248A8" w:rsidDel="006125C4">
            <w:delText>response of</w:delText>
          </w:r>
        </w:del>
        <w:del w:id="156" w:author="Andrew Kleinhesselink" w:date="2012-11-18T22:21:00Z">
          <w:r w:rsidR="009248A8" w:rsidDel="0047396F">
            <w:delText xml:space="preserve"> a </w:delText>
          </w:r>
        </w:del>
        <w:del w:id="157" w:author="Andrew Kleinhesselink" w:date="2012-12-11T10:08:00Z">
          <w:r w:rsidR="009248A8" w:rsidDel="0035158D">
            <w:delText xml:space="preserve">coastal dune </w:delText>
          </w:r>
        </w:del>
      </w:ins>
      <w:ins w:id="158" w:author="Susan Magnoli" w:date="2012-09-12T11:47:00Z">
        <w:del w:id="159" w:author="Andrew Kleinhesselink" w:date="2012-12-11T10:08:00Z">
          <w:r w:rsidR="00651B78" w:rsidDel="0035158D">
            <w:delText xml:space="preserve">plant </w:delText>
          </w:r>
        </w:del>
      </w:ins>
      <w:ins w:id="160" w:author="Susan Magnoli" w:date="2012-09-12T11:24:00Z">
        <w:del w:id="161" w:author="Andrew Kleinhesselink" w:date="2012-12-11T10:08:00Z">
          <w:r w:rsidR="009248A8" w:rsidDel="0035158D">
            <w:delText>community</w:delText>
          </w:r>
        </w:del>
        <w:del w:id="162" w:author="Andrew Kleinhesselink" w:date="2012-11-19T20:18:00Z">
          <w:r w:rsidR="009248A8" w:rsidDel="002E041A">
            <w:delText xml:space="preserve"> in northern California to invasion by a South African succulent, iceplant</w:delText>
          </w:r>
        </w:del>
        <w:del w:id="163" w:author="Andrew Kleinhesselink" w:date="2012-11-19T20:17:00Z">
          <w:r w:rsidR="009248A8" w:rsidDel="002E041A">
            <w:delText xml:space="preserve"> (</w:delText>
          </w:r>
        </w:del>
      </w:ins>
      <w:ins w:id="164" w:author="Susan Magnoli" w:date="2012-09-12T11:25:00Z">
        <w:del w:id="165" w:author="Andrew Kleinhesselink" w:date="2012-11-19T20:17:00Z">
          <w:r w:rsidR="009248A8" w:rsidDel="002E041A">
            <w:rPr>
              <w:i/>
            </w:rPr>
            <w:delText>Carpobrotus edulis</w:delText>
          </w:r>
          <w:r w:rsidR="009248A8" w:rsidDel="002E041A">
            <w:delText>)</w:delText>
          </w:r>
        </w:del>
        <w:del w:id="166" w:author="Andrew Kleinhesselink" w:date="2012-11-18T22:22:00Z">
          <w:r w:rsidR="009248A8" w:rsidDel="0047396F">
            <w:delText xml:space="preserve">, as well as the community response to </w:delText>
          </w:r>
        </w:del>
      </w:ins>
      <w:ins w:id="167" w:author="Susan Magnoli" w:date="2012-09-12T11:26:00Z">
        <w:del w:id="168" w:author="Andrew Kleinhesselink" w:date="2012-11-18T22:22:00Z">
          <w:r w:rsidR="009248A8" w:rsidDel="0047396F">
            <w:delText>iceplant</w:delText>
          </w:r>
        </w:del>
      </w:ins>
      <w:ins w:id="169" w:author="Hall  Cushman" w:date="2012-11-15T10:27:00Z">
        <w:del w:id="170" w:author="Andrew Kleinhesselink" w:date="2012-11-18T22:22:00Z">
          <w:r w:rsidR="005053FD" w:rsidDel="0047396F">
            <w:delText>its</w:delText>
          </w:r>
        </w:del>
      </w:ins>
      <w:ins w:id="171" w:author="Susan Magnoli" w:date="2012-09-12T11:26:00Z">
        <w:del w:id="172" w:author="Andrew Kleinhesselink" w:date="2012-11-18T22:22:00Z">
          <w:r w:rsidR="009248A8" w:rsidDel="0047396F">
            <w:delText xml:space="preserve"> </w:delText>
          </w:r>
        </w:del>
      </w:ins>
      <w:ins w:id="173" w:author="Susan Magnoli" w:date="2012-09-12T11:25:00Z">
        <w:del w:id="174" w:author="Andrew Kleinhesselink" w:date="2012-11-18T22:22:00Z">
          <w:r w:rsidR="009248A8" w:rsidDel="0047396F">
            <w:delText>removal</w:delText>
          </w:r>
        </w:del>
      </w:ins>
      <w:ins w:id="175" w:author="Susan Magnoli" w:date="2012-09-12T11:26:00Z">
        <w:del w:id="176" w:author="Andrew Kleinhesselink" w:date="2012-12-11T10:08:00Z">
          <w:r w:rsidR="009248A8" w:rsidDel="0035158D">
            <w:delText>.</w:delText>
          </w:r>
          <w:r w:rsidR="002C7022" w:rsidDel="0035158D">
            <w:delText xml:space="preserve"> </w:delText>
          </w:r>
        </w:del>
      </w:ins>
      <w:ins w:id="177" w:author="Hall  Cushman" w:date="2012-11-15T10:27:00Z">
        <w:del w:id="178" w:author="Andrew Kleinhesselink" w:date="2012-11-18T22:29:00Z">
          <w:r w:rsidR="005053FD" w:rsidDel="006125C4">
            <w:delText xml:space="preserve"> </w:delText>
          </w:r>
        </w:del>
      </w:ins>
      <w:ins w:id="179" w:author="Susan Magnoli" w:date="2012-09-12T11:48:00Z">
        <w:del w:id="180" w:author="Andrew Kleinhesselink" w:date="2012-11-19T20:00:00Z">
          <w:r w:rsidR="00651B78" w:rsidDel="00DC5728">
            <w:delText xml:space="preserve">To </w:delText>
          </w:r>
        </w:del>
        <w:del w:id="181" w:author="Andrew Kleinhesselink" w:date="2012-11-19T19:59:00Z">
          <w:r w:rsidR="00651B78" w:rsidDel="00DC5728">
            <w:delText xml:space="preserve">assess </w:delText>
          </w:r>
        </w:del>
      </w:ins>
      <w:ins w:id="182" w:author="Susan Magnoli" w:date="2012-09-12T11:50:00Z">
        <w:del w:id="183" w:author="Andrew Kleinhesselink" w:date="2012-11-19T19:59:00Z">
          <w:r w:rsidR="006E43F3" w:rsidDel="00DC5728">
            <w:delText xml:space="preserve">possible mechanisms </w:delText>
          </w:r>
        </w:del>
      </w:ins>
      <w:ins w:id="184" w:author="Susan Magnoli" w:date="2012-10-17T13:18:00Z">
        <w:del w:id="185" w:author="Andrew Kleinhesselink" w:date="2012-11-19T19:59:00Z">
          <w:r w:rsidR="006E43F3" w:rsidDel="00DC5728">
            <w:delText>by which</w:delText>
          </w:r>
        </w:del>
      </w:ins>
      <w:ins w:id="186" w:author="Susan Magnoli" w:date="2012-09-12T11:50:00Z">
        <w:del w:id="187" w:author="Andrew Kleinhesselink" w:date="2012-11-19T19:59:00Z">
          <w:r w:rsidR="006E43F3" w:rsidDel="00DC5728">
            <w:delText xml:space="preserve"> iceplant </w:delText>
          </w:r>
        </w:del>
      </w:ins>
      <w:ins w:id="188" w:author="Susan Magnoli" w:date="2012-10-17T13:18:00Z">
        <w:del w:id="189" w:author="Andrew Kleinhesselink" w:date="2012-11-19T19:59:00Z">
          <w:r w:rsidR="006E43F3" w:rsidDel="00DC5728">
            <w:delText>affect</w:delText>
          </w:r>
        </w:del>
        <w:del w:id="190" w:author="Andrew Kleinhesselink" w:date="2012-11-18T22:08:00Z">
          <w:r w:rsidR="006E43F3" w:rsidDel="0047396F">
            <w:delText>s</w:delText>
          </w:r>
        </w:del>
        <w:del w:id="191" w:author="Andrew Kleinhesselink" w:date="2012-11-18T22:09:00Z">
          <w:r w:rsidR="006E43F3" w:rsidDel="0047396F">
            <w:delText xml:space="preserve"> the invaded community</w:delText>
          </w:r>
        </w:del>
      </w:ins>
      <w:ins w:id="192" w:author="Susan Magnoli" w:date="2012-09-12T11:50:00Z">
        <w:del w:id="193" w:author="Andrew Kleinhesselink" w:date="2012-11-19T19:59:00Z">
          <w:r w:rsidR="00651B78" w:rsidDel="00DC5728">
            <w:delText xml:space="preserve">, </w:delText>
          </w:r>
        </w:del>
        <w:del w:id="194" w:author="Andrew Kleinhesselink" w:date="2012-11-19T20:00:00Z">
          <w:r w:rsidR="00651B78" w:rsidDel="00DC5728">
            <w:delText>we also evaluated its above</w:delText>
          </w:r>
        </w:del>
      </w:ins>
      <w:ins w:id="195" w:author="Susan Magnoli" w:date="2012-09-12T11:51:00Z">
        <w:del w:id="196" w:author="Andrew Kleinhesselink" w:date="2012-11-19T20:00:00Z">
          <w:r w:rsidR="00651B78" w:rsidDel="00DC5728">
            <w:delText xml:space="preserve"> and below</w:delText>
          </w:r>
          <w:r w:rsidR="0046038F" w:rsidDel="00DC5728">
            <w:delText>-</w:delText>
          </w:r>
          <w:r w:rsidR="00651B78" w:rsidDel="00DC5728">
            <w:delText xml:space="preserve">ground influences on </w:delText>
          </w:r>
        </w:del>
      </w:ins>
      <w:ins w:id="197" w:author="Susan Magnoli" w:date="2012-09-12T11:52:00Z">
        <w:del w:id="198" w:author="Andrew Kleinhesselink" w:date="2012-11-19T20:00:00Z">
          <w:r w:rsidR="0046038F" w:rsidDel="00DC5728">
            <w:delText xml:space="preserve">the germination and growth of </w:delText>
          </w:r>
        </w:del>
      </w:ins>
      <w:ins w:id="199" w:author="Susan Magnoli" w:date="2012-09-12T11:51:00Z">
        <w:del w:id="200" w:author="Andrew Kleinhesselink" w:date="2012-11-19T20:00:00Z">
          <w:r w:rsidR="00651B78" w:rsidDel="00DC5728">
            <w:delText xml:space="preserve">an </w:delText>
          </w:r>
        </w:del>
      </w:ins>
      <w:ins w:id="201" w:author="Hall  Cushman" w:date="2012-11-15T10:27:00Z">
        <w:del w:id="202" w:author="Andrew Kleinhesselink" w:date="2012-11-19T20:19:00Z">
          <w:r w:rsidR="005053FD" w:rsidDel="002E041A">
            <w:delText>dominant</w:delText>
          </w:r>
        </w:del>
        <w:del w:id="203" w:author="Andrew Kleinhesselink" w:date="2012-12-11T10:08:00Z">
          <w:r w:rsidR="005053FD" w:rsidDel="0035158D">
            <w:delText xml:space="preserve"> </w:delText>
          </w:r>
        </w:del>
      </w:ins>
      <w:ins w:id="204" w:author="Susan Magnoli" w:date="2012-09-12T11:51:00Z">
        <w:del w:id="205" w:author="Andrew Kleinhesselink" w:date="2012-12-11T10:08:00Z">
          <w:r w:rsidR="00651B78" w:rsidDel="0035158D">
            <w:delText xml:space="preserve">exotic annual grass, </w:delText>
          </w:r>
          <w:r w:rsidR="00651B78" w:rsidDel="0035158D">
            <w:rPr>
              <w:i/>
            </w:rPr>
            <w:delText>Bromus diandrus</w:delText>
          </w:r>
        </w:del>
        <w:del w:id="206" w:author="Andrew Kleinhesselink" w:date="2012-11-19T20:00:00Z">
          <w:r w:rsidR="00651B78" w:rsidDel="00DC5728">
            <w:delText xml:space="preserve">. </w:delText>
          </w:r>
        </w:del>
      </w:ins>
      <w:ins w:id="207" w:author="Hall  Cushman" w:date="2012-11-15T10:27:00Z">
        <w:del w:id="208" w:author="Andrew Kleinhesselink" w:date="2012-11-18T22:29:00Z">
          <w:r w:rsidR="005053FD" w:rsidDel="006125C4">
            <w:delText xml:space="preserve"> </w:delText>
          </w:r>
        </w:del>
      </w:ins>
      <w:ins w:id="209" w:author="Susan Magnoli" w:date="2012-09-12T11:53:00Z">
        <w:del w:id="210" w:author="Andrew Kleinhesselink" w:date="2012-11-18T22:29:00Z">
          <w:r w:rsidR="0083449F" w:rsidDel="006125C4">
            <w:delText>W</w:delText>
          </w:r>
        </w:del>
        <w:del w:id="211" w:author="Andrew Kleinhesselink" w:date="2012-11-17T18:25:00Z">
          <w:r w:rsidR="0083449F" w:rsidDel="00611A93">
            <w:delText>e</w:delText>
          </w:r>
        </w:del>
        <w:del w:id="212" w:author="Andrew Kleinhesselink" w:date="2012-11-18T22:29:00Z">
          <w:r w:rsidR="0083449F" w:rsidDel="006125C4">
            <w:delText xml:space="preserve"> found </w:delText>
          </w:r>
        </w:del>
        <w:del w:id="213" w:author="Andrew Kleinhesselink" w:date="2012-11-17T18:21:00Z">
          <w:r w:rsidR="0083449F" w:rsidDel="00611A93">
            <w:delText>that</w:delText>
          </w:r>
        </w:del>
      </w:ins>
      <w:ins w:id="214" w:author="Susan Magnoli" w:date="2012-09-12T11:54:00Z">
        <w:del w:id="215" w:author="Andrew Kleinhesselink" w:date="2012-11-17T18:20:00Z">
          <w:r w:rsidR="0083449F" w:rsidDel="00611A93">
            <w:delText xml:space="preserve"> </w:delText>
          </w:r>
        </w:del>
      </w:ins>
      <w:ins w:id="216" w:author="Susan Magnoli" w:date="2012-10-17T13:38:00Z">
        <w:del w:id="217" w:author="Andrew Kleinhesselink" w:date="2012-11-17T18:22:00Z">
          <w:r w:rsidR="00744F0B" w:rsidDel="00611A93">
            <w:delText>plants</w:delText>
          </w:r>
        </w:del>
        <w:del w:id="218" w:author="Andrew Kleinhesselink" w:date="2012-11-17T18:23:00Z">
          <w:r w:rsidR="00744F0B" w:rsidDel="00611A93">
            <w:delText xml:space="preserve"> </w:delText>
          </w:r>
        </w:del>
        <w:del w:id="219" w:author="Andrew Kleinhesselink" w:date="2012-11-17T18:21:00Z">
          <w:r w:rsidR="00744F0B" w:rsidDel="00611A93">
            <w:delText xml:space="preserve">varying in </w:delText>
          </w:r>
        </w:del>
        <w:del w:id="220" w:author="Andrew Kleinhesselink" w:date="2012-11-18T22:29:00Z">
          <w:r w:rsidR="00744F0B" w:rsidDel="006125C4">
            <w:delText>life form, life histor</w:delText>
          </w:r>
          <w:r w:rsidR="00F346AC" w:rsidDel="006125C4">
            <w:delText xml:space="preserve">y, and geographic origin </w:delText>
          </w:r>
        </w:del>
      </w:ins>
      <w:ins w:id="221" w:author="Susan Magnoli" w:date="2012-10-17T14:04:00Z">
        <w:del w:id="222" w:author="Andrew Kleinhesselink" w:date="2012-11-17T18:25:00Z">
          <w:r w:rsidR="00F346AC" w:rsidDel="00611A93">
            <w:delText>respond</w:delText>
          </w:r>
        </w:del>
      </w:ins>
      <w:ins w:id="223" w:author="Susan Magnoli" w:date="2012-10-17T13:38:00Z">
        <w:del w:id="224" w:author="Andrew Kleinhesselink" w:date="2012-11-17T18:25:00Z">
          <w:r w:rsidR="00F346AC" w:rsidDel="00611A93">
            <w:delText xml:space="preserve"> differently </w:delText>
          </w:r>
        </w:del>
      </w:ins>
      <w:ins w:id="225" w:author="Susan Magnoli" w:date="2012-10-17T14:04:00Z">
        <w:del w:id="226" w:author="Andrew Kleinhesselink" w:date="2012-11-18T22:29:00Z">
          <w:r w:rsidR="00F346AC" w:rsidDel="006125C4">
            <w:delText>to</w:delText>
          </w:r>
        </w:del>
      </w:ins>
      <w:ins w:id="227" w:author="Susan Magnoli" w:date="2012-10-17T13:38:00Z">
        <w:del w:id="228" w:author="Andrew Kleinhesselink" w:date="2012-11-18T22:29:00Z">
          <w:r w:rsidR="00744F0B" w:rsidDel="006125C4">
            <w:delText xml:space="preserve"> </w:delText>
          </w:r>
        </w:del>
      </w:ins>
      <w:ins w:id="229" w:author="Susan Magnoli" w:date="2012-10-17T13:41:00Z">
        <w:del w:id="230" w:author="Andrew Kleinhesselink" w:date="2012-11-18T22:29:00Z">
          <w:r w:rsidR="00744F0B" w:rsidDel="006125C4">
            <w:delText xml:space="preserve">iceplant </w:delText>
          </w:r>
        </w:del>
      </w:ins>
      <w:ins w:id="231" w:author="Susan Magnoli" w:date="2012-10-17T13:38:00Z">
        <w:del w:id="232" w:author="Andrew Kleinhesselink" w:date="2012-11-18T22:29:00Z">
          <w:r w:rsidR="00744F0B" w:rsidDel="006125C4">
            <w:delText>invasio</w:delText>
          </w:r>
          <w:r w:rsidR="00265114" w:rsidDel="006125C4">
            <w:delText>n</w:delText>
          </w:r>
        </w:del>
        <w:del w:id="233" w:author="Andrew Kleinhesselink" w:date="2012-11-17T18:26:00Z">
          <w:r w:rsidR="00265114" w:rsidDel="00611A93">
            <w:delText>,</w:delText>
          </w:r>
        </w:del>
        <w:del w:id="234" w:author="Andrew Kleinhesselink" w:date="2012-11-17T18:27:00Z">
          <w:r w:rsidR="00265114" w:rsidDel="00611A93">
            <w:delText xml:space="preserve"> and that iceplant removal </w:delText>
          </w:r>
        </w:del>
      </w:ins>
      <w:ins w:id="235" w:author="Susan Magnoli" w:date="2012-10-17T13:46:00Z">
        <w:del w:id="236" w:author="Andrew Kleinhesselink" w:date="2012-11-17T18:27:00Z">
          <w:r w:rsidR="00265114" w:rsidDel="00611A93">
            <w:delText>does</w:delText>
          </w:r>
        </w:del>
      </w:ins>
      <w:ins w:id="237" w:author="Susan Magnoli" w:date="2012-10-17T13:38:00Z">
        <w:del w:id="238" w:author="Andrew Kleinhesselink" w:date="2012-11-18T22:29:00Z">
          <w:r w:rsidR="00744F0B" w:rsidDel="006125C4">
            <w:delText xml:space="preserve"> not necessarily reverse the</w:delText>
          </w:r>
        </w:del>
        <w:del w:id="239" w:author="Andrew Kleinhesselink" w:date="2012-11-17T18:27:00Z">
          <w:r w:rsidR="00744F0B" w:rsidDel="00611A93">
            <w:delText>se</w:delText>
          </w:r>
        </w:del>
        <w:del w:id="240" w:author="Andrew Kleinhesselink" w:date="2012-11-18T22:29:00Z">
          <w:r w:rsidR="00744F0B" w:rsidDel="006125C4">
            <w:delText xml:space="preserve"> </w:delText>
          </w:r>
        </w:del>
      </w:ins>
      <w:ins w:id="241" w:author="Susan Magnoli" w:date="2012-10-17T14:04:00Z">
        <w:del w:id="242" w:author="Andrew Kleinhesselink" w:date="2012-11-18T22:29:00Z">
          <w:r w:rsidR="00F346AC" w:rsidDel="006125C4">
            <w:delText>effects</w:delText>
          </w:r>
        </w:del>
      </w:ins>
      <w:ins w:id="243" w:author="Susan Magnoli" w:date="2012-10-17T13:38:00Z">
        <w:del w:id="244" w:author="Andrew Kleinhesselink" w:date="2012-11-18T22:29:00Z">
          <w:r w:rsidR="00744F0B" w:rsidDel="006125C4">
            <w:delText>.</w:delText>
          </w:r>
        </w:del>
      </w:ins>
      <w:ins w:id="245" w:author="Susan Magnoli" w:date="2012-09-12T12:00:00Z">
        <w:del w:id="246" w:author="Andrew Kleinhesselink" w:date="2012-11-18T22:29:00Z">
          <w:r w:rsidR="00744F0B" w:rsidDel="006125C4">
            <w:delText xml:space="preserve"> </w:delText>
          </w:r>
        </w:del>
      </w:ins>
      <w:ins w:id="247" w:author="Hall  Cushman" w:date="2012-11-15T10:27:00Z">
        <w:del w:id="248" w:author="Andrew Kleinhesselink" w:date="2012-11-18T22:29:00Z">
          <w:r w:rsidR="005053FD" w:rsidDel="006125C4">
            <w:delText xml:space="preserve"> </w:delText>
          </w:r>
        </w:del>
      </w:ins>
      <w:ins w:id="249" w:author="Susan Magnoli" w:date="2012-10-17T13:41:00Z">
        <w:del w:id="250" w:author="Andrew Kleinhesselink" w:date="2012-11-19T20:00:00Z">
          <w:r w:rsidR="00744F0B" w:rsidDel="00DC5728">
            <w:delText>W</w:delText>
          </w:r>
        </w:del>
      </w:ins>
      <w:ins w:id="251" w:author="Susan Magnoli" w:date="2012-09-12T12:00:00Z">
        <w:del w:id="252" w:author="Andrew Kleinhesselink" w:date="2012-11-19T20:00:00Z">
          <w:r w:rsidR="004C1354" w:rsidDel="00DC5728">
            <w:delText xml:space="preserve">e </w:delText>
          </w:r>
        </w:del>
      </w:ins>
      <w:ins w:id="253" w:author="Susan Magnoli" w:date="2012-10-17T13:41:00Z">
        <w:del w:id="254" w:author="Andrew Kleinhesselink" w:date="2012-11-18T22:29:00Z">
          <w:r w:rsidR="00744F0B" w:rsidDel="006125C4">
            <w:delText xml:space="preserve">also </w:delText>
          </w:r>
        </w:del>
      </w:ins>
      <w:ins w:id="255" w:author="Susan Magnoli" w:date="2012-09-12T12:00:00Z">
        <w:del w:id="256" w:author="Andrew Kleinhesselink" w:date="2012-11-19T20:00:00Z">
          <w:r w:rsidR="004C1354" w:rsidDel="00DC5728">
            <w:delText xml:space="preserve">found that </w:delText>
          </w:r>
        </w:del>
      </w:ins>
      <w:ins w:id="257" w:author="Susan Magnoli" w:date="2012-09-12T12:01:00Z">
        <w:del w:id="258" w:author="Andrew Kleinhesselink" w:date="2012-11-19T20:00:00Z">
          <w:r w:rsidR="004C1354" w:rsidDel="00DC5728">
            <w:rPr>
              <w:i/>
            </w:rPr>
            <w:delText xml:space="preserve">B. diandrus </w:delText>
          </w:r>
        </w:del>
        <w:del w:id="259" w:author="Andrew Kleinhesselink" w:date="2012-11-17T18:30:00Z">
          <w:r w:rsidR="004C1354" w:rsidDel="00B37FDE">
            <w:delText xml:space="preserve"> grown in iceplant patches</w:delText>
          </w:r>
        </w:del>
        <w:del w:id="260" w:author="Andrew Kleinhesselink" w:date="2012-11-17T18:28:00Z">
          <w:r w:rsidR="004C1354" w:rsidDel="00611A93">
            <w:delText xml:space="preserve"> or in soil where iceplant had been removed</w:delText>
          </w:r>
        </w:del>
        <w:del w:id="261" w:author="Andrew Kleinhesselink" w:date="2012-11-17T18:30:00Z">
          <w:r w:rsidR="004C1354" w:rsidDel="00B37FDE">
            <w:delText xml:space="preserve"> </w:delText>
          </w:r>
        </w:del>
      </w:ins>
      <w:ins w:id="262" w:author="Susan Magnoli" w:date="2012-09-12T12:02:00Z">
        <w:del w:id="263" w:author="Andrew Kleinhesselink" w:date="2012-11-19T20:01:00Z">
          <w:r w:rsidR="004C1354" w:rsidDel="00DC5728">
            <w:delText>h</w:delText>
          </w:r>
        </w:del>
        <w:del w:id="264" w:author="Andrew Kleinhesselink" w:date="2012-12-11T10:08:00Z">
          <w:r w:rsidR="004C1354" w:rsidDel="0035158D">
            <w:delText xml:space="preserve">ad poorer germination and growth </w:delText>
          </w:r>
        </w:del>
        <w:del w:id="265" w:author="Andrew Kleinhesselink" w:date="2012-11-17T18:32:00Z">
          <w:r w:rsidR="004C1354" w:rsidDel="00B37FDE">
            <w:delText>than</w:delText>
          </w:r>
        </w:del>
        <w:del w:id="266" w:author="Andrew Kleinhesselink" w:date="2012-11-17T18:30:00Z">
          <w:r w:rsidR="004C1354" w:rsidDel="00B37FDE">
            <w:delText xml:space="preserve"> </w:delText>
          </w:r>
          <w:r w:rsidR="004C1354" w:rsidDel="00B37FDE">
            <w:rPr>
              <w:i/>
            </w:rPr>
            <w:delText>B. diandrus</w:delText>
          </w:r>
          <w:r w:rsidR="004C1354" w:rsidDel="00B37FDE">
            <w:delText xml:space="preserve"> grown </w:delText>
          </w:r>
        </w:del>
        <w:del w:id="267" w:author="Andrew Kleinhesselink" w:date="2012-11-17T18:28:00Z">
          <w:r w:rsidR="004C1354" w:rsidDel="00B37FDE">
            <w:delText xml:space="preserve">in soil not influenced by </w:delText>
          </w:r>
        </w:del>
        <w:del w:id="268" w:author="Andrew Kleinhesselink" w:date="2012-11-17T18:32:00Z">
          <w:r w:rsidR="004C1354" w:rsidDel="00B37FDE">
            <w:delText>iceplant</w:delText>
          </w:r>
        </w:del>
        <w:del w:id="269" w:author="Andrew Kleinhesselink" w:date="2012-12-11T10:08:00Z">
          <w:r w:rsidR="004C1354" w:rsidDel="0035158D">
            <w:delText>.</w:delText>
          </w:r>
        </w:del>
        <w:commentRangeStart w:id="270"/>
        <w:del w:id="271" w:author="Andrew Kleinhesselink" w:date="2012-11-18T22:31:00Z">
          <w:r w:rsidR="004C1354" w:rsidDel="006125C4">
            <w:delText xml:space="preserve"> </w:delText>
          </w:r>
        </w:del>
      </w:ins>
      <w:ins w:id="272" w:author="Hall  Cushman" w:date="2012-11-15T10:28:00Z">
        <w:del w:id="273" w:author="Andrew Kleinhesselink" w:date="2012-11-18T22:31:00Z">
          <w:r w:rsidR="005053FD" w:rsidDel="006125C4">
            <w:delText xml:space="preserve"> </w:delText>
          </w:r>
        </w:del>
      </w:ins>
      <w:ins w:id="274" w:author="Susan Magnoli" w:date="2012-09-12T12:02:00Z">
        <w:del w:id="275" w:author="Andrew Kleinhesselink" w:date="2012-12-11T10:08:00Z">
          <w:r w:rsidR="0023497E" w:rsidDel="0035158D">
            <w:delText>Th</w:delText>
          </w:r>
        </w:del>
        <w:del w:id="276" w:author="Andrew Kleinhesselink" w:date="2012-11-19T20:03:00Z">
          <w:r w:rsidR="0023497E" w:rsidDel="00DC5728">
            <w:delText xml:space="preserve">is suggests that </w:delText>
          </w:r>
        </w:del>
        <w:del w:id="277" w:author="Andrew Kleinhesselink" w:date="2012-11-18T22:32:00Z">
          <w:r w:rsidR="0023497E" w:rsidDel="006125C4">
            <w:delText xml:space="preserve">iceplant affects </w:delText>
          </w:r>
        </w:del>
        <w:del w:id="278" w:author="Andrew Kleinhesselink" w:date="2012-11-19T20:04:00Z">
          <w:r w:rsidR="0023497E" w:rsidDel="00DC5728">
            <w:delText>soil</w:delText>
          </w:r>
        </w:del>
        <w:del w:id="279" w:author="Andrew Kleinhesselink" w:date="2012-11-18T22:32:00Z">
          <w:r w:rsidR="0023497E" w:rsidDel="006125C4">
            <w:delText xml:space="preserve"> properties and that these effects remain even after removal</w:delText>
          </w:r>
        </w:del>
        <w:del w:id="280" w:author="Andrew Kleinhesselink" w:date="2012-12-11T10:08:00Z">
          <w:r w:rsidR="0023497E" w:rsidDel="0035158D">
            <w:delText xml:space="preserve">. </w:delText>
          </w:r>
        </w:del>
      </w:ins>
      <w:ins w:id="281" w:author="Hall  Cushman" w:date="2012-11-15T10:28:00Z">
        <w:del w:id="282" w:author="Andrew Kleinhesselink" w:date="2012-11-19T20:08:00Z">
          <w:r w:rsidR="005053FD" w:rsidDel="00BE1549">
            <w:delText xml:space="preserve"> </w:delText>
          </w:r>
        </w:del>
      </w:ins>
      <w:commentRangeEnd w:id="270"/>
      <w:del w:id="283" w:author="Andrew Kleinhesselink" w:date="2012-12-11T10:08:00Z">
        <w:r w:rsidR="00D417E7" w:rsidDel="0035158D">
          <w:rPr>
            <w:rStyle w:val="CommentReference"/>
            <w:vanish/>
          </w:rPr>
          <w:commentReference w:id="270"/>
        </w:r>
      </w:del>
      <w:ins w:id="284" w:author="Susan Magnoli" w:date="2012-10-17T14:05:00Z">
        <w:del w:id="285" w:author="Andrew Kleinhesselink" w:date="2012-11-19T20:08:00Z">
          <w:r w:rsidR="00F346AC" w:rsidDel="00BE1549">
            <w:delText>Our study demonstrates</w:delText>
          </w:r>
        </w:del>
      </w:ins>
      <w:ins w:id="286" w:author="Susan Magnoli" w:date="2012-09-12T12:04:00Z">
        <w:del w:id="287" w:author="Andrew Kleinhesselink" w:date="2012-11-19T20:08:00Z">
          <w:r w:rsidR="0023497E" w:rsidDel="00BE1549">
            <w:delText xml:space="preserve"> that </w:delText>
          </w:r>
        </w:del>
      </w:ins>
      <w:ins w:id="288" w:author="Susan Magnoli" w:date="2012-09-12T12:05:00Z">
        <w:del w:id="289" w:author="Andrew Kleinhesselink" w:date="2012-11-19T20:04:00Z">
          <w:r w:rsidR="0023497E" w:rsidDel="00DC5728">
            <w:delText xml:space="preserve">combining observational studies and removal experiments </w:delText>
          </w:r>
        </w:del>
      </w:ins>
      <w:ins w:id="290" w:author="Susan Magnoli" w:date="2012-10-17T13:49:00Z">
        <w:del w:id="291" w:author="Andrew Kleinhesselink" w:date="2012-11-19T20:04:00Z">
          <w:r w:rsidR="00265114" w:rsidDel="00DC5728">
            <w:delText xml:space="preserve">is important </w:delText>
          </w:r>
        </w:del>
      </w:ins>
      <w:ins w:id="292" w:author="Susan Magnoli" w:date="2012-10-17T14:08:00Z">
        <w:del w:id="293" w:author="Andrew Kleinhesselink" w:date="2012-11-19T20:04:00Z">
          <w:r w:rsidR="00351858" w:rsidDel="00DC5728">
            <w:delText xml:space="preserve">in order </w:delText>
          </w:r>
        </w:del>
      </w:ins>
      <w:ins w:id="294" w:author="Susan Magnoli" w:date="2012-09-12T12:05:00Z">
        <w:del w:id="295" w:author="Andrew Kleinhesselink" w:date="2012-11-19T20:04:00Z">
          <w:r w:rsidR="0023497E" w:rsidDel="00DC5728">
            <w:delText xml:space="preserve">to better understand </w:delText>
          </w:r>
        </w:del>
      </w:ins>
      <w:ins w:id="296" w:author="Susan Magnoli" w:date="2012-10-17T14:09:00Z">
        <w:del w:id="297" w:author="Andrew Kleinhesselink" w:date="2012-11-19T20:04:00Z">
          <w:r w:rsidR="00351858" w:rsidDel="00DC5728">
            <w:delText xml:space="preserve">the effects of </w:delText>
          </w:r>
        </w:del>
      </w:ins>
      <w:ins w:id="298" w:author="Susan Magnoli" w:date="2012-09-12T12:05:00Z">
        <w:del w:id="299" w:author="Andrew Kleinhesselink" w:date="2012-11-19T20:04:00Z">
          <w:r w:rsidR="0023497E" w:rsidDel="00DC5728">
            <w:delText>invader</w:delText>
          </w:r>
        </w:del>
      </w:ins>
      <w:ins w:id="300" w:author="Susan Magnoli" w:date="2012-10-17T14:09:00Z">
        <w:del w:id="301" w:author="Andrew Kleinhesselink" w:date="2012-11-19T20:04:00Z">
          <w:r w:rsidR="00351858" w:rsidDel="00DC5728">
            <w:delText>s</w:delText>
          </w:r>
        </w:del>
      </w:ins>
      <w:ins w:id="302" w:author="Susan Magnoli" w:date="2012-09-12T12:05:00Z">
        <w:del w:id="303" w:author="Andrew Kleinhesselink" w:date="2012-11-19T20:04:00Z">
          <w:r w:rsidR="0023497E" w:rsidDel="00DC5728">
            <w:delText xml:space="preserve"> and</w:delText>
          </w:r>
          <w:r w:rsidR="00351858" w:rsidDel="00DC5728">
            <w:delText xml:space="preserve"> the mechanisms of these </w:delText>
          </w:r>
        </w:del>
      </w:ins>
      <w:ins w:id="304" w:author="Susan Magnoli" w:date="2012-10-17T14:09:00Z">
        <w:del w:id="305" w:author="Andrew Kleinhesselink" w:date="2012-11-19T20:04:00Z">
          <w:r w:rsidR="00351858" w:rsidDel="00DC5728">
            <w:delText>effects</w:delText>
          </w:r>
        </w:del>
      </w:ins>
      <w:ins w:id="306" w:author="Susan Magnoli" w:date="2012-09-12T12:05:00Z">
        <w:del w:id="307" w:author="Andrew Kleinhesselink" w:date="2012-11-19T20:06:00Z">
          <w:r w:rsidR="0023497E" w:rsidDel="00DC5728">
            <w:delText>.</w:delText>
          </w:r>
        </w:del>
      </w:ins>
      <w:ins w:id="308" w:author="Hall  Cushman" w:date="2012-11-15T10:28:00Z">
        <w:del w:id="309" w:author="Andrew Kleinhesselink" w:date="2012-11-19T20:06:00Z">
          <w:r w:rsidR="005053FD" w:rsidDel="00DC5728">
            <w:delText xml:space="preserve"> </w:delText>
          </w:r>
        </w:del>
        <w:del w:id="310" w:author="Andrew Kleinhesselink" w:date="2012-11-19T20:08:00Z">
          <w:r w:rsidR="005053FD" w:rsidDel="00BE1549">
            <w:delText xml:space="preserve"> </w:delText>
          </w:r>
        </w:del>
      </w:ins>
    </w:p>
    <w:p w:rsidR="00506E75" w:rsidRPr="00AB426F" w:rsidRDefault="00506E75" w:rsidP="00506E75">
      <w:pPr>
        <w:spacing w:line="480" w:lineRule="auto"/>
        <w:ind w:left="270" w:hanging="270"/>
      </w:pPr>
    </w:p>
    <w:p w:rsidR="00506E75" w:rsidRPr="00AB426F" w:rsidRDefault="00506E75" w:rsidP="00506E75">
      <w:pPr>
        <w:spacing w:line="480" w:lineRule="auto"/>
        <w:rPr>
          <w:color w:val="FF0000"/>
        </w:rPr>
      </w:pPr>
      <w:r w:rsidRPr="00B5119E">
        <w:rPr>
          <w:b/>
        </w:rPr>
        <w:t>Keywords</w:t>
      </w:r>
      <w:r w:rsidRPr="00B5119E">
        <w:t xml:space="preserve">  </w:t>
      </w:r>
      <w:del w:id="311" w:author="Andrew Kleinhesselink" w:date="2012-12-11T09:48:00Z">
        <w:r w:rsidDel="009F1250">
          <w:delText>Biological invasions, Coastal sand dunes, Community-level effects, Iceplant (</w:delText>
        </w:r>
        <w:r w:rsidDel="009F1250">
          <w:rPr>
            <w:i/>
          </w:rPr>
          <w:delText>Carpobrotus edulis</w:delText>
        </w:r>
        <w:r w:rsidDel="009F1250">
          <w:delText>), Comparative and experimental approaches, Invader removal, Residual soil effects, Variable responses of plant groups</w:delText>
        </w:r>
      </w:del>
      <w:r w:rsidR="00645A0E">
        <w:t>Life history</w:t>
      </w:r>
      <w:ins w:id="312" w:author="Andrew Kleinhesselink" w:date="2012-12-11T09:48:00Z">
        <w:r w:rsidR="009F1250">
          <w:t xml:space="preserve">, stochastic </w:t>
        </w:r>
      </w:ins>
      <w:ins w:id="313" w:author="Andrew Kleinhesselink" w:date="2012-12-11T09:49:00Z">
        <w:r w:rsidR="009F1250">
          <w:t>population</w:t>
        </w:r>
      </w:ins>
      <w:ins w:id="314" w:author="Andrew Kleinhesselink" w:date="2012-12-11T09:48:00Z">
        <w:r w:rsidR="009F1250">
          <w:t xml:space="preserve"> </w:t>
        </w:r>
      </w:ins>
      <w:ins w:id="315" w:author="Andrew Kleinhesselink" w:date="2012-12-11T09:49:00Z">
        <w:r w:rsidR="009F1250">
          <w:t>analysis, elasticity, climate variability, perennial plants</w:t>
        </w:r>
      </w:ins>
    </w:p>
    <w:p w:rsidR="00506E75" w:rsidDel="0057052E" w:rsidRDefault="00506E75" w:rsidP="00506E75">
      <w:pPr>
        <w:spacing w:after="200" w:line="276" w:lineRule="auto"/>
        <w:rPr>
          <w:del w:id="316" w:author="Susan Magnoli" w:date="2012-10-17T14:13:00Z"/>
          <w:b/>
        </w:rPr>
      </w:pPr>
      <w:r>
        <w:rPr>
          <w:b/>
        </w:rPr>
        <w:br w:type="page"/>
      </w:r>
    </w:p>
    <w:p w:rsidR="00971A70" w:rsidRDefault="00506E75">
      <w:pPr>
        <w:spacing w:after="200" w:line="276" w:lineRule="auto"/>
        <w:rPr>
          <w:b/>
        </w:rPr>
        <w:pPrChange w:id="317" w:author="Susan Magnoli" w:date="2012-10-17T14:13:00Z">
          <w:pPr>
            <w:spacing w:line="480" w:lineRule="auto"/>
          </w:pPr>
        </w:pPrChange>
      </w:pPr>
      <w:r>
        <w:rPr>
          <w:b/>
        </w:rPr>
        <w:t>Introduction</w:t>
      </w:r>
    </w:p>
    <w:p w:rsidR="00B509BD" w:rsidRDefault="00B509BD" w:rsidP="00B509BD">
      <w:pPr>
        <w:spacing w:line="480" w:lineRule="auto"/>
      </w:pPr>
      <w:r>
        <w:tab/>
        <w:t xml:space="preserve">The effects of global climate change have been detected across many taxa and in numerous ecosystems </w:t>
      </w:r>
      <w:r w:rsidR="00F7050E">
        <w:t>(Parmesan and Yohe 2003</w:t>
      </w:r>
      <w:r>
        <w:t>).  Most of the responses represent responses to a change in climate mean, generally an increase</w:t>
      </w:r>
      <w:r w:rsidR="00357560">
        <w:t xml:space="preserve"> in temperature</w:t>
      </w:r>
      <w:r>
        <w:t>.  However, climate change will likely also constitute widespread changes in climate variability as well.  In particular many regional climates are expected to suffer more severe droughts and less frequent</w:t>
      </w:r>
      <w:r w:rsidR="00357560">
        <w:t xml:space="preserve"> but more extreme rainfall (Easterling et al. 2000</w:t>
      </w:r>
      <w:r>
        <w:t>).  Both changes in mean precipitation and temperature and increased variability in precipitation are likely to have impacts on</w:t>
      </w:r>
      <w:r w:rsidR="00D90914">
        <w:t xml:space="preserve"> plant popul</w:t>
      </w:r>
      <w:r w:rsidR="00357560">
        <w:t>a</w:t>
      </w:r>
      <w:r w:rsidR="00D90914">
        <w:t xml:space="preserve">tions, as plant survival, growth and fecundity </w:t>
      </w:r>
      <w:r>
        <w:t xml:space="preserve">often </w:t>
      </w:r>
      <w:r w:rsidR="00D90914">
        <w:t xml:space="preserve">show strong relationships to annual </w:t>
      </w:r>
      <w:r>
        <w:t>precipitation (</w:t>
      </w:r>
      <w:r w:rsidR="00B101F0">
        <w:t>Hsu et al. 2012</w:t>
      </w:r>
      <w:r w:rsidR="00357560">
        <w:t xml:space="preserve">, </w:t>
      </w:r>
      <w:r>
        <w:t xml:space="preserve">Dalgleish </w:t>
      </w:r>
      <w:r w:rsidR="00C93FFF">
        <w:t>et al.</w:t>
      </w:r>
      <w:r>
        <w:t xml:space="preserve"> 2010). </w:t>
      </w:r>
    </w:p>
    <w:p w:rsidR="00762629" w:rsidRDefault="00B509BD" w:rsidP="00B509BD">
      <w:pPr>
        <w:spacing w:line="480" w:lineRule="auto"/>
      </w:pPr>
      <w:r>
        <w:tab/>
        <w:t>Simple population models show that increased variance in vital rates generally lead</w:t>
      </w:r>
      <w:r w:rsidR="00D90914">
        <w:t>s</w:t>
      </w:r>
      <w:r>
        <w:t xml:space="preserve"> to a reduction in long-term population growth rates (</w:t>
      </w:r>
      <w:r w:rsidR="00C93FFF">
        <w:t>Lewonton and Cohen 196</w:t>
      </w:r>
      <w:r w:rsidR="00F7050E">
        <w:t>9</w:t>
      </w:r>
      <w:r>
        <w:t xml:space="preserve">).  This is due to the non-linear averaging effect (i.e. </w:t>
      </w:r>
      <w:r w:rsidR="00F7050E">
        <w:t>Jensen’s Inequality) (Drake 2005</w:t>
      </w:r>
      <w:r>
        <w:t>).  Th</w:t>
      </w:r>
      <w:r w:rsidR="00D90914">
        <w:t>is has raised concern that increased variation in climate and in particular precipitation will negatively affect populations</w:t>
      </w:r>
      <w:r w:rsidR="00F7050E">
        <w:t xml:space="preserve"> (Menges 2000</w:t>
      </w:r>
      <w:r w:rsidR="00860FDC">
        <w:t xml:space="preserve">).  Recent studies have demonstrated, however, that </w:t>
      </w:r>
      <w:r w:rsidR="00762629">
        <w:t xml:space="preserve">the negative effect of </w:t>
      </w:r>
      <w:r w:rsidR="00860FDC">
        <w:t xml:space="preserve">variability </w:t>
      </w:r>
      <w:r w:rsidR="00762629">
        <w:t xml:space="preserve">on population growth rates </w:t>
      </w:r>
      <w:r w:rsidR="00860FDC">
        <w:t xml:space="preserve">can be buffered by </w:t>
      </w:r>
      <w:r w:rsidR="00645A0E">
        <w:t>life history</w:t>
      </w:r>
      <w:r w:rsidR="00860FDC">
        <w:t xml:space="preserve"> adaptations—including increased longevity</w:t>
      </w:r>
      <w:r w:rsidR="00F7050E">
        <w:t xml:space="preserve"> (</w:t>
      </w:r>
      <w:r w:rsidR="00B101F0">
        <w:t>Morris et al. 2008</w:t>
      </w:r>
      <w:r w:rsidR="00F7050E">
        <w:t>)</w:t>
      </w:r>
      <w:r w:rsidR="00860FDC">
        <w:t xml:space="preserve">.  In </w:t>
      </w:r>
      <w:r w:rsidR="00F7050E">
        <w:t xml:space="preserve">an </w:t>
      </w:r>
      <w:r w:rsidR="00860FDC">
        <w:t>analysis of x population</w:t>
      </w:r>
      <w:r w:rsidR="00762629">
        <w:t>s</w:t>
      </w:r>
      <w:r w:rsidR="00860FDC">
        <w:t xml:space="preserve"> </w:t>
      </w:r>
      <w:r w:rsidR="00762629">
        <w:t xml:space="preserve">of </w:t>
      </w:r>
      <w:r w:rsidR="00860FDC">
        <w:t>plants and animals Morris et al. 2</w:t>
      </w:r>
      <w:r w:rsidR="00314329">
        <w:t>008</w:t>
      </w:r>
      <w:r w:rsidR="00F7050E">
        <w:t xml:space="preserve"> </w:t>
      </w:r>
      <w:r w:rsidR="00860FDC">
        <w:t>showed that long</w:t>
      </w:r>
      <w:r w:rsidR="00762629">
        <w:t xml:space="preserve">-lived organisms generally show less elasticity to variance than short-lived organisms. This raises the possibility that </w:t>
      </w:r>
      <w:r w:rsidR="00645A0E">
        <w:t>life history</w:t>
      </w:r>
      <w:r w:rsidR="00762629">
        <w:t xml:space="preserve"> evolution should favor strategies, such as longevity, in variable environments to buffer populations against variability. </w:t>
      </w:r>
    </w:p>
    <w:p w:rsidR="00E520A0" w:rsidRDefault="00762629" w:rsidP="00B509BD">
      <w:pPr>
        <w:spacing w:line="480" w:lineRule="auto"/>
      </w:pPr>
      <w:r>
        <w:tab/>
        <w:t>Among plant populations</w:t>
      </w:r>
      <w:r w:rsidR="00C93FFF">
        <w:t>,</w:t>
      </w:r>
      <w:r>
        <w:t xml:space="preserve"> variability in precipitation has been hypothesized to be one of the greatest sources of environmental variation (</w:t>
      </w:r>
      <w:r w:rsidR="00B101F0">
        <w:t>Hsu et al. 2012</w:t>
      </w:r>
      <w:r>
        <w:t>).  If this is true we might expect that plants from environments with highly variable precipitation to evolve strategies, including longevity, to buffer them from the negative effects of vari</w:t>
      </w:r>
      <w:r w:rsidR="00E520A0">
        <w:t xml:space="preserve">ance.   This hypothesis would be supported by evidence that 1) plants from climates with high variability of precipitation showed less elasticity to variance in vital rates than plants from climates with more constant precipitation; and 2) plants from climates with high variance of precipitation showed </w:t>
      </w:r>
      <w:r w:rsidR="00645A0E">
        <w:t>life history</w:t>
      </w:r>
      <w:r w:rsidR="00E520A0">
        <w:t xml:space="preserve"> adaptations such as increased longevity that could buffer them against the negative effec</w:t>
      </w:r>
      <w:r w:rsidR="00B101F0">
        <w:t>ts of variability.  In order to</w:t>
      </w:r>
      <w:r w:rsidR="00E520A0">
        <w:t xml:space="preserve"> test these hypotheses with empirical data, I conducted stochastic elasticity analyses for</w:t>
      </w:r>
      <w:r w:rsidR="00B101F0">
        <w:t xml:space="preserve"> a large dataset of perennial plant populations </w:t>
      </w:r>
      <w:r w:rsidR="00E520A0">
        <w:t>around the Northern Hemisphere and compared patterns of elasticity</w:t>
      </w:r>
      <w:r w:rsidR="00B101F0">
        <w:t xml:space="preserve"> and longevity</w:t>
      </w:r>
      <w:r w:rsidR="00E520A0">
        <w:t xml:space="preserve"> </w:t>
      </w:r>
      <w:r w:rsidR="00B101F0">
        <w:t>to</w:t>
      </w:r>
      <w:r w:rsidR="00E520A0">
        <w:t xml:space="preserve"> patterns of precipitation variability. </w:t>
      </w:r>
    </w:p>
    <w:p w:rsidR="00506E75" w:rsidDel="002F727C" w:rsidRDefault="00506E75" w:rsidP="00506E75">
      <w:pPr>
        <w:spacing w:line="480" w:lineRule="auto"/>
        <w:rPr>
          <w:del w:id="318" w:author="Hall  Cushman" w:date="2012-11-15T14:49:00Z"/>
          <w:lang w:bidi="ar-SA"/>
        </w:rPr>
      </w:pPr>
    </w:p>
    <w:p w:rsidR="0075753E" w:rsidRDefault="00E520A0" w:rsidP="00506E75">
      <w:pPr>
        <w:spacing w:line="480" w:lineRule="auto"/>
      </w:pPr>
      <w:r>
        <w:rPr>
          <w:b/>
        </w:rPr>
        <w:t xml:space="preserve">Datasets </w:t>
      </w:r>
    </w:p>
    <w:p w:rsidR="0075753E" w:rsidRDefault="0075753E" w:rsidP="00FC3565">
      <w:pPr>
        <w:spacing w:line="480" w:lineRule="auto"/>
      </w:pPr>
      <w:r>
        <w:tab/>
        <w:t>Population data for 20 pla</w:t>
      </w:r>
      <w:r w:rsidR="00FC3565">
        <w:t>nt species in 82 populations were</w:t>
      </w:r>
      <w:r>
        <w:t xml:space="preserve"> obtained from Ellis et al. 2012. All plants were perennial, mostly non-woody species.  All but one showed iteroperous reproduction (Table 1).  Annual </w:t>
      </w:r>
      <w:r w:rsidR="00FC3565">
        <w:t xml:space="preserve">size-based </w:t>
      </w:r>
      <w:r>
        <w:t xml:space="preserve">transition matrices were constructed for each population from field observations (see methods in Ellis et al. 2012).  Populations had from 2 to x annual transition matrices (Table 1).  </w:t>
      </w:r>
    </w:p>
    <w:p w:rsidR="00FC3565" w:rsidRDefault="0075753E" w:rsidP="00FC3565">
      <w:pPr>
        <w:spacing w:after="200" w:line="480" w:lineRule="auto"/>
      </w:pPr>
      <w:r>
        <w:tab/>
        <w:t xml:space="preserve">Data on variability in precipitation was obtained from a </w:t>
      </w:r>
      <w:r w:rsidR="002640EB">
        <w:t>recent analysis of rangeland degradation and climate variability (</w:t>
      </w:r>
      <w:r w:rsidR="00C93FFF">
        <w:t xml:space="preserve">von </w:t>
      </w:r>
      <w:r w:rsidR="002640EB">
        <w:t>Wehrden et al. 2012</w:t>
      </w:r>
      <w:r w:rsidR="00FC3565">
        <w:t>).  This study compiled meteorological data from 18</w:t>
      </w:r>
      <w:r w:rsidR="00FC3565">
        <w:rPr>
          <w:rFonts w:ascii="Palatino" w:hAnsi="Palatino" w:cs="Palatino"/>
        </w:rPr>
        <w:t> </w:t>
      </w:r>
      <w:r w:rsidR="00FC3565">
        <w:t xml:space="preserve">669 climatic stations in the Global Historical Climate Network Dataset and calculated a coefficient of variation (CV) for annual precipitation for each.  They then interpolated between climate stations to produce a complete coverage map of precipitation CV for all terrestrial areas (see methods in </w:t>
      </w:r>
      <w:r w:rsidR="00C93FFF">
        <w:t xml:space="preserve">von </w:t>
      </w:r>
      <w:r w:rsidR="00FC3565">
        <w:t xml:space="preserve">Wehrden et al. 2012).  I used the “raster” library in R to upload the spatial raster file containing precipitation CV values.  I then used the ‘extract’ function in the “sp” library to obtain precipitation CV at each latitude and longitude of the populations in Ellis et al. 2012.  </w:t>
      </w:r>
    </w:p>
    <w:p w:rsidR="00FC3565" w:rsidRDefault="00FC3565" w:rsidP="00FC3565">
      <w:pPr>
        <w:spacing w:after="200" w:line="480" w:lineRule="auto"/>
      </w:pPr>
      <w:r>
        <w:t xml:space="preserve"> </w:t>
      </w:r>
      <w:r w:rsidRPr="00FC3565">
        <w:rPr>
          <w:b/>
        </w:rPr>
        <w:t>Demographic Analysis</w:t>
      </w:r>
    </w:p>
    <w:p w:rsidR="00BB3B5D" w:rsidRDefault="00BB3B5D" w:rsidP="00FC3565">
      <w:pPr>
        <w:spacing w:after="200" w:line="480" w:lineRule="auto"/>
      </w:pPr>
      <w:r>
        <w:tab/>
        <w:t xml:space="preserve">For each population I performed both a deterministic and </w:t>
      </w:r>
      <w:r w:rsidR="00B101F0">
        <w:t>stochastic analysis of</w:t>
      </w:r>
      <w:r>
        <w:t xml:space="preserve"> long-term rate of increase, lambda (</w:t>
      </w:r>
      <w:r>
        <w:sym w:font="Symbol" w:char="F06C"/>
      </w:r>
      <w:r>
        <w:t xml:space="preserve">), and elasticities of </w:t>
      </w:r>
      <w:r>
        <w:sym w:font="Symbol" w:char="F06C"/>
      </w:r>
      <w:r>
        <w:t xml:space="preserve"> to</w:t>
      </w:r>
      <w:r w:rsidR="00E70087">
        <w:t xml:space="preserve"> matrix elements</w:t>
      </w:r>
      <w:r>
        <w:t>.  In the deterministic analysis I averaged the transition matrices across</w:t>
      </w:r>
      <w:r w:rsidR="00B101F0">
        <w:t xml:space="preserve"> all years a population was observed </w:t>
      </w:r>
      <w:r>
        <w:t>to calculate a mean transition matrix</w:t>
      </w:r>
      <w:r w:rsidR="00E70087">
        <w:t xml:space="preserve"> for each population</w:t>
      </w:r>
      <w:r>
        <w:t xml:space="preserve">.  I then used eigenanalysis implemented in R to calculate the population’s deterministic </w:t>
      </w:r>
      <w:r>
        <w:sym w:font="Symbol" w:char="F06C"/>
      </w:r>
      <w:r>
        <w:t xml:space="preserve">. I also calculated </w:t>
      </w:r>
      <w:proofErr w:type="gramStart"/>
      <w:r>
        <w:t>life-expectancy</w:t>
      </w:r>
      <w:proofErr w:type="gramEnd"/>
      <w:r>
        <w:t xml:space="preserve"> (LE</w:t>
      </w:r>
      <w:r w:rsidRPr="00BB3B5D">
        <w:rPr>
          <w:vertAlign w:val="subscript"/>
        </w:rPr>
        <w:t>2</w:t>
      </w:r>
      <w:r>
        <w:t>) of individuals in life-stage two as a measure of longevity.  LE</w:t>
      </w:r>
      <w:r>
        <w:rPr>
          <w:vertAlign w:val="subscript"/>
        </w:rPr>
        <w:t>2</w:t>
      </w:r>
      <w:r w:rsidR="00E70087">
        <w:t xml:space="preserve"> was calculated as the second column sum</w:t>
      </w:r>
      <w:r>
        <w:t xml:space="preserve"> of the fundamental matrix.</w:t>
      </w:r>
      <w:r w:rsidR="00B101F0">
        <w:t xml:space="preserve"> </w:t>
      </w:r>
    </w:p>
    <w:p w:rsidR="00B457D8" w:rsidRDefault="00BB3B5D" w:rsidP="00B457D8">
      <w:pPr>
        <w:spacing w:after="200" w:line="480" w:lineRule="auto"/>
      </w:pPr>
      <w:r>
        <w:tab/>
        <w:t xml:space="preserve">I used numerical simulation to </w:t>
      </w:r>
      <w:r w:rsidR="00E70087">
        <w:t xml:space="preserve">investigate the stochastic dynamics of each population.  For each population I performed a random </w:t>
      </w:r>
      <w:r w:rsidR="00520635">
        <w:t>selection</w:t>
      </w:r>
      <w:r w:rsidR="00E70087">
        <w:t xml:space="preserve"> of the observed set of annual transition matrices over 25 000 time steps.  </w:t>
      </w:r>
      <w:r w:rsidR="005F2133">
        <w:t xml:space="preserve">As transition matrices were draws at random for each </w:t>
      </w:r>
      <w:r w:rsidR="00520635">
        <w:t xml:space="preserve">time </w:t>
      </w:r>
      <w:r w:rsidR="005F2133">
        <w:t xml:space="preserve">step, this represents an Independent and Identically Distributed (IID) environment. </w:t>
      </w:r>
      <w:r w:rsidR="00E70087">
        <w:t>Stochastic lambda (</w:t>
      </w:r>
      <w:r w:rsidR="00E70087">
        <w:sym w:font="Symbol" w:char="F06C"/>
      </w:r>
      <w:r w:rsidR="00E70087">
        <w:rPr>
          <w:vertAlign w:val="subscript"/>
        </w:rPr>
        <w:t>s</w:t>
      </w:r>
      <w:r w:rsidR="00E70087">
        <w:t xml:space="preserve">) was calculated by </w:t>
      </w:r>
      <w:r w:rsidR="005F2133">
        <w:t xml:space="preserve">averaging the population growth rates observed across the entire simulation. I then performed prospective perturbation analysis on each population, specifically focusing on elasticity of </w:t>
      </w:r>
      <w:r w:rsidR="005F2133">
        <w:sym w:font="Symbol" w:char="F06C"/>
      </w:r>
      <w:r w:rsidR="005F2133">
        <w:rPr>
          <w:vertAlign w:val="subscript"/>
        </w:rPr>
        <w:t>s</w:t>
      </w:r>
      <w:r w:rsidR="005F2133">
        <w:t xml:space="preserve"> to increases in the means and variances of transition matrix elements (Morris et al. 2008).</w:t>
      </w:r>
      <w:r w:rsidR="00900580">
        <w:t xml:space="preserve">  The elasticity to chang</w:t>
      </w:r>
      <w:r w:rsidR="00520635">
        <w:t xml:space="preserve">es in the mean is calculated as the average, across all time steps, of the </w:t>
      </w:r>
      <w:r w:rsidR="00900580">
        <w:t xml:space="preserve">elasticity to the mean matrix given the simulated </w:t>
      </w:r>
      <w:r w:rsidR="00520635">
        <w:t xml:space="preserve">yearly </w:t>
      </w:r>
      <w:r w:rsidR="00900580">
        <w:t>eige</w:t>
      </w:r>
      <w:r w:rsidR="00520635">
        <w:t xml:space="preserve">nvalues and rates of population growth.  </w:t>
      </w:r>
      <w:r w:rsidR="00900580">
        <w:t xml:space="preserve">Whereas the elasticity to the variance is calculated by </w:t>
      </w:r>
      <w:r w:rsidR="00B457D8">
        <w:t xml:space="preserve">finding the </w:t>
      </w:r>
      <w:r w:rsidR="00900580">
        <w:t xml:space="preserve">difference between the simulated transition matrix at each time step and the average transition </w:t>
      </w:r>
      <w:proofErr w:type="gramStart"/>
      <w:r w:rsidR="00900580">
        <w:t xml:space="preserve">matrix </w:t>
      </w:r>
      <w:r w:rsidR="00B457D8">
        <w:t xml:space="preserve"> and</w:t>
      </w:r>
      <w:proofErr w:type="gramEnd"/>
      <w:r w:rsidR="00B457D8">
        <w:t xml:space="preserve"> calculating the average elasticity to this difference</w:t>
      </w:r>
      <w:r w:rsidR="00520635">
        <w:t xml:space="preserve"> (Haridas and Tuljapukar 2005)</w:t>
      </w:r>
      <w:r w:rsidR="00B457D8">
        <w:t>.  This results in two elasticity matrices</w:t>
      </w:r>
      <w:r w:rsidR="00900580">
        <w:t xml:space="preserve"> representing elasticities to increases</w:t>
      </w:r>
      <w:r w:rsidR="00B457D8">
        <w:t xml:space="preserve"> in variance of</w:t>
      </w:r>
      <w:r w:rsidR="00900580">
        <w:t xml:space="preserve"> matrix elements and </w:t>
      </w:r>
      <w:r w:rsidR="00B457D8">
        <w:t xml:space="preserve">a </w:t>
      </w:r>
      <w:r w:rsidR="00900580">
        <w:t>separate matrix representing elasticities to increased means of matr</w:t>
      </w:r>
      <w:r w:rsidR="00B457D8">
        <w:t>ix elements.  These elasticity</w:t>
      </w:r>
      <w:r w:rsidR="00900580">
        <w:t xml:space="preserve"> matrices sum to one and represent the entire stochastic elasticity of the population. </w:t>
      </w:r>
    </w:p>
    <w:p w:rsidR="00506E75" w:rsidRPr="00B457D8" w:rsidRDefault="00506E75" w:rsidP="00B457D8">
      <w:pPr>
        <w:spacing w:after="200" w:line="480" w:lineRule="auto"/>
      </w:pPr>
      <w:r>
        <w:rPr>
          <w:b/>
        </w:rPr>
        <w:t>Results</w:t>
      </w:r>
    </w:p>
    <w:p w:rsidR="00F852B9" w:rsidRDefault="009A00DA" w:rsidP="00506E75">
      <w:pPr>
        <w:spacing w:line="480" w:lineRule="auto"/>
      </w:pPr>
      <w:r>
        <w:tab/>
        <w:t xml:space="preserve">The studied plant populations varied greatly in deterministic analysis.  Deterministic </w:t>
      </w:r>
      <w:r>
        <w:sym w:font="Symbol" w:char="F06C"/>
      </w:r>
      <w:r>
        <w:t xml:space="preserve"> the populations varied from a minimum of 0.73 for a population of </w:t>
      </w:r>
      <w:r w:rsidRPr="009A00DA">
        <w:rPr>
          <w:i/>
        </w:rPr>
        <w:t>Dicerandera frutescens</w:t>
      </w:r>
      <w:r>
        <w:t xml:space="preserve"> to a maximum of 2.1 for a population of </w:t>
      </w:r>
      <w:r w:rsidRPr="009A00DA">
        <w:rPr>
          <w:i/>
        </w:rPr>
        <w:t>Arabis fecunda</w:t>
      </w:r>
      <w:r>
        <w:t>, with a median of nearly exactly 1 (0.998).</w:t>
      </w:r>
      <w:r w:rsidR="00B11544">
        <w:t xml:space="preserve">  </w:t>
      </w:r>
      <w:proofErr w:type="gramStart"/>
      <w:r w:rsidR="00F852B9">
        <w:t>Deterministic l</w:t>
      </w:r>
      <w:r w:rsidR="00B11544">
        <w:t xml:space="preserve">ife-expectancy </w:t>
      </w:r>
      <w:r w:rsidR="00F852B9">
        <w:t>estimates for</w:t>
      </w:r>
      <w:r w:rsidR="00B11544">
        <w:t xml:space="preserve"> stage two individuals varied from 1.61 y for a population of </w:t>
      </w:r>
      <w:r w:rsidR="00B11544" w:rsidRPr="00B11544">
        <w:rPr>
          <w:i/>
        </w:rPr>
        <w:t>Eryngium cuneifolium</w:t>
      </w:r>
      <w:r w:rsidR="00B11544">
        <w:t xml:space="preserve"> to 2013 y (!) for a population of </w:t>
      </w:r>
      <w:r w:rsidR="00B11544" w:rsidRPr="00B11544">
        <w:rPr>
          <w:i/>
        </w:rPr>
        <w:t>Silene acaulis.</w:t>
      </w:r>
      <w:proofErr w:type="gramEnd"/>
      <w:r w:rsidR="00B11544" w:rsidRPr="00B11544">
        <w:rPr>
          <w:i/>
        </w:rPr>
        <w:t xml:space="preserve">  </w:t>
      </w:r>
      <w:r w:rsidR="00B11544">
        <w:t xml:space="preserve">The median </w:t>
      </w:r>
      <w:proofErr w:type="gramStart"/>
      <w:r w:rsidR="00B11544">
        <w:t>life-expectancy</w:t>
      </w:r>
      <w:proofErr w:type="gramEnd"/>
      <w:r w:rsidR="00B11544">
        <w:t xml:space="preserve"> across all populations was 4.69 y.  </w:t>
      </w:r>
      <w:r w:rsidR="00F852B9">
        <w:t xml:space="preserve">Out of the 82 </w:t>
      </w:r>
      <w:proofErr w:type="gramStart"/>
      <w:r w:rsidR="00F852B9">
        <w:t>population</w:t>
      </w:r>
      <w:proofErr w:type="gramEnd"/>
      <w:r w:rsidR="00F852B9">
        <w:t xml:space="preserve"> 11 had negative life-expectancy estimates which which were discarded from further analysis.  </w:t>
      </w:r>
    </w:p>
    <w:p w:rsidR="000D1485" w:rsidRDefault="00F852B9" w:rsidP="00506E75">
      <w:pPr>
        <w:spacing w:line="480" w:lineRule="auto"/>
      </w:pPr>
      <w:r>
        <w:tab/>
        <w:t xml:space="preserve">Stochastic analysis produced a range of </w:t>
      </w:r>
      <w:r>
        <w:sym w:font="Symbol" w:char="F06C"/>
      </w:r>
      <w:r>
        <w:rPr>
          <w:vertAlign w:val="subscript"/>
        </w:rPr>
        <w:t>s</w:t>
      </w:r>
      <w:r>
        <w:t xml:space="preserve"> estimates from 0.70 to 1.63 with a median of 0.98.</w:t>
      </w:r>
      <w:r w:rsidR="00B967EE">
        <w:t xml:space="preserve">  The proportion of the overall elasticity of </w:t>
      </w:r>
      <w:r w:rsidR="00B967EE">
        <w:sym w:font="Symbol" w:char="F06C"/>
      </w:r>
      <w:r w:rsidR="00B967EE">
        <w:rPr>
          <w:vertAlign w:val="subscript"/>
        </w:rPr>
        <w:t>s</w:t>
      </w:r>
      <w:r w:rsidR="00B967EE">
        <w:t xml:space="preserve"> due to variance of matrix elements (that is the elasticity to variance divided by the sum of the absoluate values of all elasticities following Morris et al. 2012) was generally quite small and ranged from 0.00004 to 0.32, with a median of 0.025</w:t>
      </w:r>
      <w:r w:rsidR="000D1485">
        <w:t xml:space="preserve"> (Appendix -- A1)</w:t>
      </w:r>
      <w:r w:rsidR="00B967EE">
        <w:t>.  The sum of elasticities to variance in survival, growth and retrogression elements was always negative and ranged from -0.49 to -0.00001</w:t>
      </w:r>
      <w:r w:rsidR="000D1485">
        <w:t xml:space="preserve"> (Appendix – A2)</w:t>
      </w:r>
      <w:r w:rsidR="00B967EE">
        <w:t>.  In contrast, the sum of elasticities to variance in fecundity was occasionally positive with a maxi</w:t>
      </w:r>
      <w:r w:rsidR="000D1485">
        <w:t xml:space="preserve">mum of 0.02 for a population of </w:t>
      </w:r>
      <w:r w:rsidR="000D1485" w:rsidRPr="000D1485">
        <w:rPr>
          <w:i/>
        </w:rPr>
        <w:t>Astragalus scaphoides</w:t>
      </w:r>
      <w:r w:rsidR="000D1485">
        <w:rPr>
          <w:i/>
        </w:rPr>
        <w:t xml:space="preserve">.  </w:t>
      </w:r>
      <w:r w:rsidR="000D1485">
        <w:t xml:space="preserve">Most elasticities to variance in fecundity were negative however with a median of -0.0002 (Appendix – A3). </w:t>
      </w:r>
    </w:p>
    <w:p w:rsidR="00520635" w:rsidRPr="00AA7C33" w:rsidRDefault="000D1485" w:rsidP="00506E75">
      <w:pPr>
        <w:spacing w:line="480" w:lineRule="auto"/>
      </w:pPr>
      <w:r>
        <w:tab/>
      </w:r>
      <w:r w:rsidR="009A00DA">
        <w:t>Over the 82 populations CV of precipitation varied from 14.73 % to 2</w:t>
      </w:r>
      <w:r w:rsidR="00B11544">
        <w:t>4.76% with a median of 17.96%.</w:t>
      </w:r>
      <w:r>
        <w:t xml:space="preserve">  There was no indication of a relationship between the CV of precipitation and the proportion of elasticity due to variance (Fig 2—upper), or elasticity due to variance in survival and fecundity (Fig 2—</w:t>
      </w:r>
      <w:r w:rsidR="00FD0A6E">
        <w:t xml:space="preserve">middle and bottom). </w:t>
      </w:r>
      <w:r w:rsidR="00456EE5">
        <w:t>Nor was l</w:t>
      </w:r>
      <w:r w:rsidR="00955AF1">
        <w:t xml:space="preserve">og </w:t>
      </w:r>
      <w:proofErr w:type="gramStart"/>
      <w:r w:rsidR="00955AF1">
        <w:t>life-expectancy</w:t>
      </w:r>
      <w:proofErr w:type="gramEnd"/>
      <w:r w:rsidR="00955AF1">
        <w:t xml:space="preserve"> related</w:t>
      </w:r>
      <w:r w:rsidR="00456EE5">
        <w:t xml:space="preserve"> to precipitation CV (Fig 3).  There was a weak correlation between log </w:t>
      </w:r>
      <w:proofErr w:type="gramStart"/>
      <w:r w:rsidR="00456EE5">
        <w:t>life-expectancy</w:t>
      </w:r>
      <w:proofErr w:type="gramEnd"/>
      <w:r w:rsidR="00456EE5">
        <w:t xml:space="preserve"> and the proportion of elasticity due to variance – in general elasticity to variance decreased with log of life-expectancy (Fig 3).   </w:t>
      </w:r>
    </w:p>
    <w:p w:rsidR="00506E75" w:rsidRPr="007E5709" w:rsidRDefault="00506E75" w:rsidP="00506E75">
      <w:pPr>
        <w:spacing w:line="480" w:lineRule="auto"/>
        <w:rPr>
          <w:i/>
          <w:rPrChange w:id="319" w:author="Susan Magnoli" w:date="2012-11-12T11:06:00Z">
            <w:rPr/>
          </w:rPrChange>
        </w:rPr>
      </w:pPr>
    </w:p>
    <w:p w:rsidR="00506E75" w:rsidRDefault="00506E75" w:rsidP="00FC3565">
      <w:pPr>
        <w:spacing w:line="480" w:lineRule="auto"/>
        <w:rPr>
          <w:b/>
        </w:rPr>
      </w:pPr>
      <w:r>
        <w:rPr>
          <w:b/>
        </w:rPr>
        <w:t>Discussion</w:t>
      </w:r>
    </w:p>
    <w:p w:rsidR="005C081F" w:rsidRDefault="009C1F8A" w:rsidP="00FC3565">
      <w:pPr>
        <w:spacing w:line="480" w:lineRule="auto"/>
        <w:ind w:firstLine="720"/>
      </w:pPr>
      <w:r>
        <w:t xml:space="preserve">I found no support for the hypothesis that variance in precipitation would be associated with lower elasticity to variance in vital rates for 82 population of perennial plants (Fig 2).  Moreover there was no evidence among these populations that plant longevity was associated with CV of precipitation as expected if longevity was selected for in conditions of high variability of precipitation.  This analysis suggests that CV of precipitation is probably not an overriding force in perennial plant evolution.  Some caution must be taken in interpreting these results however.  First it should be noted that I am using an interpolated value of CV of precipitation </w:t>
      </w:r>
      <w:r w:rsidR="005C081F">
        <w:t xml:space="preserve">not locally collected values at the populations studied.  CV of precipitation could be different locally.  Second, of course, the plant populations analyzed here do not represent true independent samples of plant evolutionary strategy at these locations.  Rather they </w:t>
      </w:r>
      <w:proofErr w:type="gramStart"/>
      <w:r w:rsidR="005C081F">
        <w:t>were selected to be studied</w:t>
      </w:r>
      <w:proofErr w:type="gramEnd"/>
      <w:r w:rsidR="005C081F">
        <w:t xml:space="preserve"> for subjective reasons by the researchers that contributed to this dataset.  These plants are likely not perfect representatives of plants in their respective climate regimes.  Third, the study populations, while distributed widely, are heavily biased to North American temperate ecosystems.  The range of precipitation variability across these sites is does not capture the global range in precipitation CV and in fact is biased toward</w:t>
      </w:r>
      <w:r w:rsidR="00C93FFF">
        <w:t xml:space="preserve">s the low end of variability.  </w:t>
      </w:r>
      <w:proofErr w:type="gramStart"/>
      <w:r w:rsidR="00C93FFF">
        <w:t>v</w:t>
      </w:r>
      <w:r w:rsidR="005C081F">
        <w:t>on</w:t>
      </w:r>
      <w:proofErr w:type="gramEnd"/>
      <w:r w:rsidR="005C081F">
        <w:t xml:space="preserve"> Wehrden et al. 2012 found CV of precipitations ranging from less then 14</w:t>
      </w:r>
      <w:r w:rsidR="00C93FFF">
        <w:t>%</w:t>
      </w:r>
      <w:r w:rsidR="005C081F">
        <w:t xml:space="preserve"> to over 42% in many deserts.  It is possible that the inclusion of a wider geographic scope and plants adapted to more variable environments would show more of a pattern. </w:t>
      </w:r>
    </w:p>
    <w:p w:rsidR="00506E75" w:rsidRDefault="005C081F" w:rsidP="00FC3565">
      <w:pPr>
        <w:spacing w:line="480" w:lineRule="auto"/>
        <w:ind w:firstLine="720"/>
        <w:rPr>
          <w:b/>
        </w:rPr>
      </w:pPr>
      <w:r>
        <w:t>As was reported by Morris et al. 2008, I found that longevity was associated with decreased elasticity to variance (fig 4).  The correlation coefficient I report, is fairly weak however compared to</w:t>
      </w:r>
      <w:r w:rsidR="005B3ED3">
        <w:t xml:space="preserve"> the relationship found in Morris et al. 2008 </w:t>
      </w:r>
      <w:r>
        <w:t>and lends less support to the notion that plant longevity is critical to buffering populations from variance at least in these populations.  This could be because</w:t>
      </w:r>
      <w:r w:rsidR="005B3ED3">
        <w:t xml:space="preserve"> in Morris et al. 2008 the sampled populations included a greater range of longevities from a number of annual species to plants with longevities of hundreds of years. </w:t>
      </w:r>
      <w:del w:id="320" w:author="Andrew Kleinhesselink" w:date="2012-11-19T20:30:00Z">
        <w:r w:rsidR="00506E75" w:rsidDel="00BF52C3">
          <w:delText>succulent from South Africa</w:delText>
        </w:r>
      </w:del>
      <w:r w:rsidR="005B3ED3">
        <w:t xml:space="preserve">The dataset analyzed here represents a narrower range of perennial plant </w:t>
      </w:r>
      <w:r w:rsidR="00645A0E">
        <w:t>life histories</w:t>
      </w:r>
      <w:r w:rsidR="005B3ED3">
        <w:t xml:space="preserve">.  There may have also been some methodological problems with my estimation of plant </w:t>
      </w:r>
      <w:proofErr w:type="gramStart"/>
      <w:r w:rsidR="005B3ED3">
        <w:t>life-span</w:t>
      </w:r>
      <w:proofErr w:type="gramEnd"/>
      <w:r w:rsidR="005B3ED3">
        <w:t xml:space="preserve"> as I found a few populations with unrealistically long life-expectancies (2000 + y) and some with negative life-expectancies.  </w:t>
      </w:r>
    </w:p>
    <w:p w:rsidR="00506E75" w:rsidRDefault="00506E75" w:rsidP="00506E75">
      <w:pPr>
        <w:spacing w:line="480" w:lineRule="auto"/>
        <w:contextualSpacing/>
        <w:rPr>
          <w:b/>
        </w:rPr>
      </w:pPr>
      <w:r>
        <w:rPr>
          <w:b/>
        </w:rPr>
        <w:t>References</w:t>
      </w:r>
    </w:p>
    <w:p w:rsidR="00ED7635" w:rsidRPr="00C93FFF" w:rsidRDefault="00ED7635" w:rsidP="00C93FFF">
      <w:pPr>
        <w:spacing w:after="200" w:line="480" w:lineRule="auto"/>
        <w:ind w:left="720" w:hanging="720"/>
      </w:pPr>
      <w:proofErr w:type="gramStart"/>
      <w:r w:rsidRPr="00C93FFF">
        <w:t>Dalgleish, H.J., Koons, D.N., Hooten, M.B., Moffet, C.A., and Adler, P.B. (2010).</w:t>
      </w:r>
      <w:proofErr w:type="gramEnd"/>
      <w:r w:rsidRPr="00C93FFF">
        <w:t xml:space="preserve"> Climate influences the demography of three dominant sagebrush steppe plants. Ecology </w:t>
      </w:r>
      <w:r w:rsidRPr="00C93FFF">
        <w:rPr>
          <w:i/>
        </w:rPr>
        <w:t>92</w:t>
      </w:r>
      <w:r w:rsidRPr="00C93FFF">
        <w:t>, 75–85.</w:t>
      </w:r>
    </w:p>
    <w:p w:rsidR="00ED7635" w:rsidRPr="00C93FFF" w:rsidRDefault="00ED7635" w:rsidP="00C93FFF">
      <w:pPr>
        <w:spacing w:after="200" w:line="480" w:lineRule="auto"/>
        <w:ind w:left="720" w:hanging="720"/>
      </w:pPr>
      <w:r w:rsidRPr="00C93FFF">
        <w:t xml:space="preserve">Drake, J.M. (2005). </w:t>
      </w:r>
      <w:proofErr w:type="gramStart"/>
      <w:r w:rsidRPr="00C93FFF">
        <w:t>Population effects of increased climate variation.</w:t>
      </w:r>
      <w:proofErr w:type="gramEnd"/>
      <w:r w:rsidRPr="00C93FFF">
        <w:t xml:space="preserve"> Proc. R. Soc. B </w:t>
      </w:r>
      <w:r w:rsidRPr="00C93FFF">
        <w:rPr>
          <w:i/>
        </w:rPr>
        <w:t>272</w:t>
      </w:r>
      <w:r w:rsidRPr="00C93FFF">
        <w:t>, 1823–1827.</w:t>
      </w:r>
    </w:p>
    <w:p w:rsidR="00243EBC" w:rsidRPr="00C93FFF" w:rsidRDefault="00ED7635" w:rsidP="00C93FFF">
      <w:pPr>
        <w:spacing w:after="200" w:line="480" w:lineRule="auto"/>
        <w:ind w:left="720" w:hanging="720"/>
      </w:pPr>
      <w:proofErr w:type="gramStart"/>
      <w:r w:rsidRPr="00C93FFF">
        <w:t>Easterling, D.R., Meehl, G.A., Parmesan, C., Changnon, S.A., Karl, T.R., and Mearns, L.O. (2000).</w:t>
      </w:r>
      <w:proofErr w:type="gramEnd"/>
      <w:r w:rsidRPr="00C93FFF">
        <w:t xml:space="preserve"> Climate Extremes: Observations, Modeling, and Impacts. Science </w:t>
      </w:r>
      <w:r w:rsidRPr="00C93FFF">
        <w:rPr>
          <w:i/>
        </w:rPr>
        <w:t>289</w:t>
      </w:r>
      <w:r w:rsidRPr="00C93FFF">
        <w:t>, 2068–2074.</w:t>
      </w:r>
    </w:p>
    <w:p w:rsidR="00374EE2" w:rsidRPr="00C93FFF" w:rsidRDefault="00374EE2" w:rsidP="00C93FFF">
      <w:pPr>
        <w:spacing w:after="200" w:line="480" w:lineRule="auto"/>
        <w:ind w:left="720" w:hanging="720"/>
        <w:rPr>
          <w:rFonts w:ascii="Times" w:hAnsi="Times"/>
          <w:szCs w:val="20"/>
          <w:lang w:bidi="ar-SA"/>
        </w:rPr>
      </w:pPr>
      <w:proofErr w:type="gramStart"/>
      <w:r w:rsidRPr="00C93FFF">
        <w:rPr>
          <w:rFonts w:ascii="Times" w:hAnsi="Times"/>
          <w:szCs w:val="20"/>
          <w:lang w:bidi="ar-SA"/>
        </w:rPr>
        <w:t>Ellis, M.M., Williams, J.L., Lesica, P., Bell, T.J., Bierzychudek, P., Bowles, M., Crone, E.E., Doak, D.F., Ehrlén, J., and Ellis-Adam, A. (2012).</w:t>
      </w:r>
      <w:proofErr w:type="gramEnd"/>
      <w:r w:rsidRPr="00C93FFF">
        <w:rPr>
          <w:rFonts w:ascii="Times" w:hAnsi="Times"/>
          <w:szCs w:val="20"/>
          <w:lang w:bidi="ar-SA"/>
        </w:rPr>
        <w:t xml:space="preserve"> Matrix population models from 20 studies of perennial plant populations. </w:t>
      </w:r>
      <w:proofErr w:type="gramStart"/>
      <w:r w:rsidRPr="00C93FFF">
        <w:rPr>
          <w:rFonts w:ascii="Times" w:hAnsi="Times"/>
          <w:szCs w:val="20"/>
          <w:lang w:bidi="ar-SA"/>
        </w:rPr>
        <w:t xml:space="preserve">Ecology </w:t>
      </w:r>
      <w:r w:rsidRPr="00C93FFF">
        <w:rPr>
          <w:rFonts w:ascii="Times" w:hAnsi="Times"/>
          <w:i/>
          <w:szCs w:val="20"/>
          <w:lang w:bidi="ar-SA"/>
        </w:rPr>
        <w:t>93</w:t>
      </w:r>
      <w:r w:rsidRPr="00C93FFF">
        <w:rPr>
          <w:rFonts w:ascii="Times" w:hAnsi="Times"/>
          <w:szCs w:val="20"/>
          <w:lang w:bidi="ar-SA"/>
        </w:rPr>
        <w:t>, 951–951.</w:t>
      </w:r>
      <w:proofErr w:type="gramEnd"/>
    </w:p>
    <w:p w:rsidR="00C93FFF" w:rsidRPr="00C93FFF" w:rsidRDefault="00243EBC" w:rsidP="00C93FFF">
      <w:pPr>
        <w:spacing w:after="200" w:line="480" w:lineRule="auto"/>
        <w:ind w:left="720" w:hanging="720"/>
        <w:rPr>
          <w:rFonts w:ascii="Times" w:hAnsi="Times"/>
          <w:szCs w:val="20"/>
          <w:lang w:bidi="ar-SA"/>
        </w:rPr>
      </w:pPr>
      <w:r w:rsidRPr="00C93FFF">
        <w:rPr>
          <w:rFonts w:ascii="Times" w:hAnsi="Times"/>
          <w:szCs w:val="20"/>
          <w:lang w:bidi="ar-SA"/>
        </w:rPr>
        <w:t xml:space="preserve">Hsu, J.S., Powell, J., and Adler, P.B. (2012). </w:t>
      </w:r>
      <w:proofErr w:type="gramStart"/>
      <w:r w:rsidRPr="00C93FFF">
        <w:rPr>
          <w:rFonts w:ascii="Times" w:hAnsi="Times"/>
          <w:szCs w:val="20"/>
          <w:lang w:bidi="ar-SA"/>
        </w:rPr>
        <w:t>Sensitivity of mean annual primary production to precipitation.</w:t>
      </w:r>
      <w:proofErr w:type="gramEnd"/>
      <w:r w:rsidRPr="00C93FFF">
        <w:rPr>
          <w:rFonts w:ascii="Times" w:hAnsi="Times"/>
          <w:szCs w:val="20"/>
          <w:lang w:bidi="ar-SA"/>
        </w:rPr>
        <w:t xml:space="preserve"> Glob. Change Biol. </w:t>
      </w:r>
      <w:r w:rsidRPr="00C93FFF">
        <w:rPr>
          <w:rFonts w:ascii="Times" w:hAnsi="Times"/>
          <w:i/>
          <w:szCs w:val="20"/>
          <w:lang w:bidi="ar-SA"/>
        </w:rPr>
        <w:t>18</w:t>
      </w:r>
      <w:r w:rsidRPr="00C93FFF">
        <w:rPr>
          <w:rFonts w:ascii="Times" w:hAnsi="Times"/>
          <w:szCs w:val="20"/>
          <w:lang w:bidi="ar-SA"/>
        </w:rPr>
        <w:t>, 2246–2255.</w:t>
      </w:r>
    </w:p>
    <w:p w:rsidR="00243EBC" w:rsidRPr="00C93FFF" w:rsidRDefault="00C93FFF" w:rsidP="00C93FFF">
      <w:pPr>
        <w:spacing w:after="200" w:line="480" w:lineRule="auto"/>
        <w:ind w:left="720" w:hanging="720"/>
        <w:rPr>
          <w:rFonts w:ascii="Times" w:hAnsi="Times"/>
          <w:szCs w:val="20"/>
          <w:lang w:bidi="ar-SA"/>
        </w:rPr>
      </w:pPr>
      <w:r w:rsidRPr="00C93FFF">
        <w:rPr>
          <w:rFonts w:ascii="Times" w:hAnsi="Times"/>
          <w:szCs w:val="20"/>
          <w:lang w:bidi="ar-SA"/>
        </w:rPr>
        <w:t xml:space="preserve">Lewontin, R.C., and Cohen, D. (1969). </w:t>
      </w:r>
      <w:proofErr w:type="gramStart"/>
      <w:r w:rsidRPr="00C93FFF">
        <w:rPr>
          <w:rFonts w:ascii="Times" w:hAnsi="Times"/>
          <w:szCs w:val="20"/>
          <w:lang w:bidi="ar-SA"/>
        </w:rPr>
        <w:t>On Population Growth in a Randomly Varying Environment.</w:t>
      </w:r>
      <w:proofErr w:type="gramEnd"/>
      <w:r w:rsidRPr="00C93FFF">
        <w:rPr>
          <w:rFonts w:ascii="Times" w:hAnsi="Times"/>
          <w:szCs w:val="20"/>
          <w:lang w:bidi="ar-SA"/>
        </w:rPr>
        <w:t xml:space="preserve"> PNAS </w:t>
      </w:r>
      <w:r w:rsidRPr="00C93FFF">
        <w:rPr>
          <w:rFonts w:ascii="Times" w:hAnsi="Times"/>
          <w:i/>
          <w:szCs w:val="20"/>
          <w:lang w:bidi="ar-SA"/>
        </w:rPr>
        <w:t>62</w:t>
      </w:r>
      <w:r w:rsidRPr="00C93FFF">
        <w:rPr>
          <w:rFonts w:ascii="Times" w:hAnsi="Times"/>
          <w:szCs w:val="20"/>
          <w:lang w:bidi="ar-SA"/>
        </w:rPr>
        <w:t>, 1056–1060.</w:t>
      </w:r>
    </w:p>
    <w:p w:rsidR="00243EBC" w:rsidRPr="00C93FFF" w:rsidRDefault="00243EBC" w:rsidP="00C93FFF">
      <w:pPr>
        <w:spacing w:after="200" w:line="480" w:lineRule="auto"/>
        <w:ind w:left="720" w:hanging="720"/>
        <w:rPr>
          <w:rFonts w:ascii="Times" w:hAnsi="Times"/>
          <w:szCs w:val="20"/>
          <w:lang w:bidi="ar-SA"/>
        </w:rPr>
      </w:pPr>
      <w:r w:rsidRPr="00C93FFF">
        <w:rPr>
          <w:rFonts w:ascii="Times" w:hAnsi="Times"/>
          <w:szCs w:val="20"/>
          <w:lang w:bidi="ar-SA"/>
        </w:rPr>
        <w:t xml:space="preserve">Menges, E.S. (2000). Population viability analyses in plants: challenges and opportunities. Trends in Ecology &amp; Evolution </w:t>
      </w:r>
      <w:r w:rsidRPr="00C93FFF">
        <w:rPr>
          <w:rFonts w:ascii="Times" w:hAnsi="Times"/>
          <w:i/>
          <w:szCs w:val="20"/>
          <w:lang w:bidi="ar-SA"/>
        </w:rPr>
        <w:t>15</w:t>
      </w:r>
      <w:r w:rsidRPr="00C93FFF">
        <w:rPr>
          <w:rFonts w:ascii="Times" w:hAnsi="Times"/>
          <w:szCs w:val="20"/>
          <w:lang w:bidi="ar-SA"/>
        </w:rPr>
        <w:t>, 51–56.</w:t>
      </w:r>
    </w:p>
    <w:p w:rsidR="00ED7635" w:rsidRPr="00C93FFF" w:rsidRDefault="00ED7635" w:rsidP="00C93FFF">
      <w:pPr>
        <w:spacing w:after="200" w:line="480" w:lineRule="auto"/>
        <w:ind w:left="720" w:hanging="720"/>
      </w:pPr>
      <w:proofErr w:type="gramStart"/>
      <w:r w:rsidRPr="00C93FFF">
        <w:t>Morris, W.F., Pfister, C.A., Tuljapurkar, S., Haridas, C.V., Boggs, C.L., Boyce, M.S., Bruna, E.M., Church, D.R., Coulson, T., Doak, D.F., et al. (2008).</w:t>
      </w:r>
      <w:proofErr w:type="gramEnd"/>
      <w:r w:rsidRPr="00C93FFF">
        <w:t xml:space="preserve"> Longevity can buffer plant and animal populations against changing climatic variability. Ecology </w:t>
      </w:r>
      <w:r w:rsidRPr="00C93FFF">
        <w:rPr>
          <w:i/>
        </w:rPr>
        <w:t>89</w:t>
      </w:r>
      <w:r w:rsidRPr="00C93FFF">
        <w:t>, 19–25.</w:t>
      </w:r>
    </w:p>
    <w:p w:rsidR="00243EBC" w:rsidRPr="00C93FFF" w:rsidRDefault="00ED7635" w:rsidP="00C93FFF">
      <w:pPr>
        <w:spacing w:after="200" w:line="480" w:lineRule="auto"/>
        <w:ind w:left="720" w:hanging="720"/>
      </w:pPr>
      <w:r w:rsidRPr="00C93FFF">
        <w:t xml:space="preserve">Orzack, S.H., and Tuljapurkar, S. (1989). </w:t>
      </w:r>
      <w:proofErr w:type="gramStart"/>
      <w:r w:rsidRPr="00C93FFF">
        <w:t>Population Dynamics in Variable Environments.</w:t>
      </w:r>
      <w:proofErr w:type="gramEnd"/>
      <w:r w:rsidRPr="00C93FFF">
        <w:t xml:space="preserve"> VII. The Demography and Evolution of Iteroparity. </w:t>
      </w:r>
      <w:proofErr w:type="gramStart"/>
      <w:r w:rsidRPr="00C93FFF">
        <w:t xml:space="preserve">The American Naturalist </w:t>
      </w:r>
      <w:r w:rsidRPr="00C93FFF">
        <w:rPr>
          <w:i/>
        </w:rPr>
        <w:t>133</w:t>
      </w:r>
      <w:r w:rsidRPr="00C93FFF">
        <w:t>, 901–923.</w:t>
      </w:r>
      <w:proofErr w:type="gramEnd"/>
    </w:p>
    <w:p w:rsidR="00ED7635" w:rsidRPr="00C93FFF" w:rsidRDefault="00243EBC" w:rsidP="00C93FFF">
      <w:pPr>
        <w:spacing w:after="200" w:line="480" w:lineRule="auto"/>
        <w:ind w:left="720" w:hanging="720"/>
      </w:pPr>
      <w:r w:rsidRPr="00C93FFF">
        <w:t xml:space="preserve">Parmesan, C., and Yohe, G. (2003). A globally coherent fingerprint of climate change impacts across natural systems. Nature </w:t>
      </w:r>
      <w:r w:rsidRPr="00C93FFF">
        <w:rPr>
          <w:i/>
        </w:rPr>
        <w:t>421</w:t>
      </w:r>
      <w:r w:rsidRPr="00C93FFF">
        <w:t>, 37–42.</w:t>
      </w:r>
    </w:p>
    <w:p w:rsidR="00ED7635" w:rsidRPr="00C93FFF" w:rsidRDefault="00ED7635" w:rsidP="00C93FFF">
      <w:pPr>
        <w:spacing w:after="200" w:line="480" w:lineRule="auto"/>
        <w:ind w:left="720" w:hanging="720"/>
      </w:pPr>
      <w:r w:rsidRPr="00C93FFF">
        <w:t xml:space="preserve">Von Wehrden, H., Hanspach, J., Kaczensky, P., Fischer, J., and Wesche, K. (2011). </w:t>
      </w:r>
      <w:proofErr w:type="gramStart"/>
      <w:r w:rsidRPr="00C93FFF">
        <w:t>Global assessment of the non-equilibrium concept in rangelands.</w:t>
      </w:r>
      <w:proofErr w:type="gramEnd"/>
      <w:r w:rsidRPr="00C93FFF">
        <w:t xml:space="preserve"> </w:t>
      </w:r>
      <w:proofErr w:type="gramStart"/>
      <w:r w:rsidRPr="00C93FFF">
        <w:t xml:space="preserve">Ecological Applications </w:t>
      </w:r>
      <w:r w:rsidRPr="00C93FFF">
        <w:rPr>
          <w:i/>
        </w:rPr>
        <w:t>22</w:t>
      </w:r>
      <w:r w:rsidRPr="00C93FFF">
        <w:t>, 393–399.</w:t>
      </w:r>
      <w:proofErr w:type="gramEnd"/>
    </w:p>
    <w:p w:rsidR="00AB3320" w:rsidRPr="00AB3320" w:rsidRDefault="00ED7635" w:rsidP="00ED7635">
      <w:pPr>
        <w:spacing w:line="480" w:lineRule="auto"/>
        <w:rPr>
          <w:b/>
        </w:rPr>
      </w:pPr>
      <w:r>
        <w:rPr>
          <w:b/>
        </w:rPr>
        <w:t xml:space="preserve"> </w:t>
      </w:r>
      <w:r w:rsidR="00506E75">
        <w:rPr>
          <w:b/>
        </w:rPr>
        <w:br w:type="page"/>
      </w:r>
      <w:r w:rsidR="00AB3320">
        <w:rPr>
          <w:b/>
        </w:rPr>
        <w:t>TABLES and FIGURE</w:t>
      </w:r>
      <w:r w:rsidR="00B90D9F">
        <w:rPr>
          <w:noProof/>
          <w:lang w:bidi="ar-SA"/>
        </w:rPr>
        <w:drawing>
          <wp:inline distT="0" distB="0" distL="0" distR="0">
            <wp:extent cx="6375400" cy="4284269"/>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75400" cy="4284269"/>
                    </a:xfrm>
                    <a:prstGeom prst="rect">
                      <a:avLst/>
                    </a:prstGeom>
                    <a:noFill/>
                    <a:ln w="9525">
                      <a:noFill/>
                      <a:miter lim="800000"/>
                      <a:headEnd/>
                      <a:tailEnd/>
                    </a:ln>
                  </pic:spPr>
                </pic:pic>
              </a:graphicData>
            </a:graphic>
          </wp:inline>
        </w:drawing>
      </w:r>
      <w:r w:rsidR="00AB3320">
        <w:rPr>
          <w:b/>
          <w:noProof/>
          <w:lang w:bidi="ar-SA"/>
        </w:rPr>
        <w:drawing>
          <wp:inline distT="0" distB="0" distL="0" distR="0">
            <wp:extent cx="4203700" cy="3051518"/>
            <wp:effectExtent l="2540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204481" cy="3052085"/>
                    </a:xfrm>
                    <a:prstGeom prst="rect">
                      <a:avLst/>
                    </a:prstGeom>
                    <a:noFill/>
                    <a:ln w="9525">
                      <a:noFill/>
                      <a:miter lim="800000"/>
                      <a:headEnd/>
                      <a:tailEnd/>
                    </a:ln>
                  </pic:spPr>
                </pic:pic>
              </a:graphicData>
            </a:graphic>
          </wp:inline>
        </w:drawing>
      </w:r>
    </w:p>
    <w:p w:rsidR="00506E75" w:rsidRPr="00AB3320" w:rsidRDefault="00AB3320" w:rsidP="00AB3320">
      <w:pPr>
        <w:pStyle w:val="Caption"/>
        <w:rPr>
          <w:b w:val="0"/>
          <w:color w:val="auto"/>
        </w:rPr>
      </w:pPr>
      <w:r w:rsidRPr="00AB3320">
        <w:rPr>
          <w:color w:val="auto"/>
        </w:rPr>
        <w:t xml:space="preserve">Figure </w:t>
      </w:r>
      <w:r w:rsidRPr="00AB3320">
        <w:rPr>
          <w:color w:val="auto"/>
        </w:rPr>
        <w:fldChar w:fldCharType="begin"/>
      </w:r>
      <w:r w:rsidRPr="00AB3320">
        <w:rPr>
          <w:color w:val="auto"/>
        </w:rPr>
        <w:instrText xml:space="preserve"> SEQ Figure \* ARABIC </w:instrText>
      </w:r>
      <w:r w:rsidRPr="00AB3320">
        <w:rPr>
          <w:color w:val="auto"/>
        </w:rPr>
        <w:fldChar w:fldCharType="separate"/>
      </w:r>
      <w:r w:rsidR="006D3E2C">
        <w:rPr>
          <w:noProof/>
          <w:color w:val="auto"/>
        </w:rPr>
        <w:t>1</w:t>
      </w:r>
      <w:r w:rsidRPr="00AB3320">
        <w:rPr>
          <w:color w:val="auto"/>
        </w:rPr>
        <w:fldChar w:fldCharType="end"/>
      </w:r>
      <w:r w:rsidRPr="00AB3320">
        <w:rPr>
          <w:color w:val="auto"/>
        </w:rPr>
        <w:t xml:space="preserve"> – Map of study populations from Ellis et al. 2012</w:t>
      </w:r>
    </w:p>
    <w:p w:rsidR="003E3FFA" w:rsidRDefault="00F44C26" w:rsidP="003E3FFA">
      <w:pPr>
        <w:keepNext/>
        <w:tabs>
          <w:tab w:val="left" w:pos="2268"/>
          <w:tab w:val="left" w:pos="4068"/>
          <w:tab w:val="left" w:pos="5418"/>
          <w:tab w:val="left" w:pos="6678"/>
          <w:tab w:val="left" w:pos="7578"/>
        </w:tabs>
        <w:spacing w:line="480" w:lineRule="auto"/>
        <w:ind w:left="108"/>
      </w:pPr>
      <w:r>
        <w:rPr>
          <w:noProof/>
          <w:lang w:bidi="ar-SA"/>
        </w:rPr>
        <w:drawing>
          <wp:inline distT="0" distB="0" distL="0" distR="0">
            <wp:extent cx="4932299" cy="5029200"/>
            <wp:effectExtent l="25400" t="0" r="0" b="0"/>
            <wp:docPr id="9" name="Picture 7" descr=":fig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_1.pdf"/>
                    <pic:cNvPicPr>
                      <a:picLocks noChangeAspect="1" noChangeArrowheads="1"/>
                    </pic:cNvPicPr>
                  </pic:nvPicPr>
                  <ve:AlternateContent>
                    <ve:Choice xmlns:ma="http://schemas.microsoft.com/office/mac/drawingml/2008/main" Requires="ma">
                      <pic:blipFill>
                        <a:blip r:embed="rId10"/>
                        <a:srcRect/>
                        <a:stretch>
                          <a:fillRect/>
                        </a:stretch>
                      </pic:blipFill>
                    </ve:Choice>
                    <ve:Fallback>
                      <pic:blipFill>
                        <a:blip r:embed="rId11"/>
                        <a:srcRect/>
                        <a:stretch>
                          <a:fillRect/>
                        </a:stretch>
                      </pic:blipFill>
                    </ve:Fallback>
                  </ve:AlternateContent>
                  <pic:spPr bwMode="auto">
                    <a:xfrm>
                      <a:off x="0" y="0"/>
                      <a:ext cx="4936067" cy="5033042"/>
                    </a:xfrm>
                    <a:prstGeom prst="rect">
                      <a:avLst/>
                    </a:prstGeom>
                    <a:noFill/>
                    <a:ln w="9525">
                      <a:noFill/>
                      <a:miter lim="800000"/>
                      <a:headEnd/>
                      <a:tailEnd/>
                    </a:ln>
                  </pic:spPr>
                </pic:pic>
              </a:graphicData>
            </a:graphic>
          </wp:inline>
        </w:drawing>
      </w:r>
    </w:p>
    <w:p w:rsidR="003E3FFA" w:rsidRDefault="003E3FFA" w:rsidP="003E3FFA">
      <w:pPr>
        <w:pStyle w:val="Caption"/>
        <w:rPr>
          <w:color w:val="auto"/>
        </w:rPr>
      </w:pPr>
      <w:r w:rsidRPr="003E3FFA">
        <w:rPr>
          <w:color w:val="auto"/>
        </w:rPr>
        <w:t xml:space="preserve">Figure </w:t>
      </w:r>
      <w:r w:rsidRPr="003E3FFA">
        <w:rPr>
          <w:color w:val="auto"/>
        </w:rPr>
        <w:fldChar w:fldCharType="begin"/>
      </w:r>
      <w:r w:rsidRPr="003E3FFA">
        <w:rPr>
          <w:color w:val="auto"/>
        </w:rPr>
        <w:instrText xml:space="preserve"> SEQ Figure \* ARABIC </w:instrText>
      </w:r>
      <w:r w:rsidRPr="003E3FFA">
        <w:rPr>
          <w:color w:val="auto"/>
        </w:rPr>
        <w:fldChar w:fldCharType="separate"/>
      </w:r>
      <w:r w:rsidR="006D3E2C">
        <w:rPr>
          <w:noProof/>
          <w:color w:val="auto"/>
        </w:rPr>
        <w:t>2</w:t>
      </w:r>
      <w:r w:rsidRPr="003E3FFA">
        <w:rPr>
          <w:color w:val="auto"/>
        </w:rPr>
        <w:fldChar w:fldCharType="end"/>
      </w:r>
      <w:r w:rsidRPr="003E3FFA">
        <w:rPr>
          <w:color w:val="auto"/>
        </w:rPr>
        <w:t xml:space="preserve"> – Relationship between </w:t>
      </w:r>
      <w:proofErr w:type="gramStart"/>
      <w:r w:rsidRPr="003E3FFA">
        <w:rPr>
          <w:color w:val="auto"/>
        </w:rPr>
        <w:t>proportion</w:t>
      </w:r>
      <w:proofErr w:type="gramEnd"/>
      <w:r w:rsidRPr="003E3FFA">
        <w:rPr>
          <w:color w:val="auto"/>
        </w:rPr>
        <w:t xml:space="preserve"> of elasticity to variance to the coefficient of variation of precipitation (CV precip.) at the study site.  The elasticity to variance in all vital rates is given in the (top), elasticity to variance in survival (middle) and elasticity to variance in fecundity (bottom).  Elasticities are given as absolute values. </w:t>
      </w:r>
      <w:r>
        <w:rPr>
          <w:color w:val="auto"/>
        </w:rPr>
        <w:t xml:space="preserve"> </w:t>
      </w:r>
      <w:proofErr w:type="gramStart"/>
      <w:r w:rsidR="006F440D">
        <w:rPr>
          <w:color w:val="auto"/>
        </w:rPr>
        <w:t>Pearson’s</w:t>
      </w:r>
      <w:r>
        <w:rPr>
          <w:color w:val="auto"/>
        </w:rPr>
        <w:t xml:space="preserve"> </w:t>
      </w:r>
      <w:r w:rsidR="006F440D">
        <w:rPr>
          <w:color w:val="auto"/>
        </w:rPr>
        <w:t>correlation coefficient and statistical significance</w:t>
      </w:r>
      <w:r>
        <w:rPr>
          <w:color w:val="auto"/>
        </w:rPr>
        <w:t xml:space="preserve"> given in the upper right corner.</w:t>
      </w:r>
      <w:proofErr w:type="gramEnd"/>
      <w:r>
        <w:rPr>
          <w:color w:val="auto"/>
        </w:rPr>
        <w:t xml:space="preserve"> </w:t>
      </w:r>
    </w:p>
    <w:p w:rsidR="003E3FFA" w:rsidRDefault="003E3FFA" w:rsidP="003E3FFA"/>
    <w:p w:rsidR="003E3FFA" w:rsidRDefault="003E3FFA" w:rsidP="003E3FFA">
      <w:pPr>
        <w:keepNext/>
      </w:pPr>
      <w:r>
        <w:rPr>
          <w:noProof/>
          <w:lang w:bidi="ar-SA"/>
        </w:rPr>
        <w:drawing>
          <wp:inline distT="0" distB="0" distL="0" distR="0">
            <wp:extent cx="4318000" cy="3500071"/>
            <wp:effectExtent l="25400" t="0" r="0" b="0"/>
            <wp:docPr id="3" name="Picture 2" descr=":f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2.pdf"/>
                    <pic:cNvPicPr>
                      <a:picLocks noChangeAspect="1" noChangeArrowheads="1"/>
                    </pic:cNvPicPr>
                  </pic:nvPicPr>
                  <ve:AlternateContent>
                    <ve:Choice xmlns:ma="http://schemas.microsoft.com/office/mac/drawingml/2008/main" Requires="ma">
                      <pic:blipFill>
                        <a:blip r:embed="rId12"/>
                        <a:srcRect/>
                        <a:stretch>
                          <a:fillRect/>
                        </a:stretch>
                      </pic:blipFill>
                    </ve:Choice>
                    <ve:Fallback>
                      <pic:blipFill>
                        <a:blip r:embed="rId13"/>
                        <a:srcRect/>
                        <a:stretch>
                          <a:fillRect/>
                        </a:stretch>
                      </pic:blipFill>
                    </ve:Fallback>
                  </ve:AlternateContent>
                  <pic:spPr bwMode="auto">
                    <a:xfrm>
                      <a:off x="0" y="0"/>
                      <a:ext cx="4319554" cy="3501331"/>
                    </a:xfrm>
                    <a:prstGeom prst="rect">
                      <a:avLst/>
                    </a:prstGeom>
                    <a:noFill/>
                    <a:ln w="9525">
                      <a:noFill/>
                      <a:miter lim="800000"/>
                      <a:headEnd/>
                      <a:tailEnd/>
                    </a:ln>
                  </pic:spPr>
                </pic:pic>
              </a:graphicData>
            </a:graphic>
          </wp:inline>
        </w:drawing>
      </w:r>
    </w:p>
    <w:p w:rsidR="006F440D" w:rsidRPr="006F440D" w:rsidRDefault="003E3FFA" w:rsidP="006F440D">
      <w:pPr>
        <w:pStyle w:val="Caption"/>
        <w:rPr>
          <w:color w:val="auto"/>
        </w:rPr>
      </w:pPr>
      <w:r w:rsidRPr="006F440D">
        <w:rPr>
          <w:color w:val="auto"/>
        </w:rPr>
        <w:t xml:space="preserve">Figure </w:t>
      </w:r>
      <w:r w:rsidRPr="006F440D">
        <w:rPr>
          <w:color w:val="auto"/>
        </w:rPr>
        <w:fldChar w:fldCharType="begin"/>
      </w:r>
      <w:r w:rsidRPr="006F440D">
        <w:rPr>
          <w:color w:val="auto"/>
        </w:rPr>
        <w:instrText xml:space="preserve"> SEQ Figure \* ARABIC </w:instrText>
      </w:r>
      <w:r w:rsidRPr="006F440D">
        <w:rPr>
          <w:color w:val="auto"/>
        </w:rPr>
        <w:fldChar w:fldCharType="separate"/>
      </w:r>
      <w:r w:rsidR="006D3E2C">
        <w:rPr>
          <w:noProof/>
          <w:color w:val="auto"/>
        </w:rPr>
        <w:t>3</w:t>
      </w:r>
      <w:r w:rsidRPr="006F440D">
        <w:rPr>
          <w:color w:val="auto"/>
        </w:rPr>
        <w:fldChar w:fldCharType="end"/>
      </w:r>
      <w:r w:rsidRPr="006F440D">
        <w:rPr>
          <w:color w:val="auto"/>
        </w:rPr>
        <w:t xml:space="preserve"> – Log life expectancy as a function of coefficient of variation of precipitation (CV) at the study site.  Plants with a seedbank are shown as black circles, plants without seedbanks are red triangles. </w:t>
      </w:r>
      <w:proofErr w:type="gramStart"/>
      <w:r w:rsidR="006F440D" w:rsidRPr="006F440D">
        <w:rPr>
          <w:color w:val="auto"/>
        </w:rPr>
        <w:t>Pearson’s correlation coefficient and statistical significance given in the upper right corner.</w:t>
      </w:r>
      <w:proofErr w:type="gramEnd"/>
      <w:r w:rsidR="006F440D" w:rsidRPr="006F440D">
        <w:rPr>
          <w:color w:val="auto"/>
        </w:rPr>
        <w:t xml:space="preserve"> </w:t>
      </w:r>
      <w:r w:rsidR="006F440D">
        <w:rPr>
          <w:noProof/>
          <w:lang w:bidi="ar-SA"/>
        </w:rPr>
        <w:drawing>
          <wp:inline distT="0" distB="0" distL="0" distR="0">
            <wp:extent cx="4546600" cy="3452211"/>
            <wp:effectExtent l="25400" t="0" r="0" b="0"/>
            <wp:docPr id="5" name="Picture 4" descr=":fig_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_4.pdf"/>
                    <pic:cNvPicPr>
                      <a:picLocks noChangeAspect="1" noChangeArrowheads="1"/>
                    </pic:cNvPicPr>
                  </pic:nvPicPr>
                  <ve:AlternateContent>
                    <ve:Choice xmlns:ma="http://schemas.microsoft.com/office/mac/drawingml/2008/main" Requires="ma">
                      <pic:blipFill>
                        <a:blip r:embed="rId14"/>
                        <a:srcRect/>
                        <a:stretch>
                          <a:fillRect/>
                        </a:stretch>
                      </pic:blipFill>
                    </ve:Choice>
                    <ve:Fallback>
                      <pic:blipFill>
                        <a:blip r:embed="rId15"/>
                        <a:srcRect/>
                        <a:stretch>
                          <a:fillRect/>
                        </a:stretch>
                      </pic:blipFill>
                    </ve:Fallback>
                  </ve:AlternateContent>
                  <pic:spPr bwMode="auto">
                    <a:xfrm>
                      <a:off x="0" y="0"/>
                      <a:ext cx="4549175" cy="3454166"/>
                    </a:xfrm>
                    <a:prstGeom prst="rect">
                      <a:avLst/>
                    </a:prstGeom>
                    <a:noFill/>
                    <a:ln w="9525">
                      <a:noFill/>
                      <a:miter lim="800000"/>
                      <a:headEnd/>
                      <a:tailEnd/>
                    </a:ln>
                  </pic:spPr>
                </pic:pic>
              </a:graphicData>
            </a:graphic>
          </wp:inline>
        </w:drawing>
      </w:r>
    </w:p>
    <w:p w:rsidR="006F440D" w:rsidRPr="006F440D" w:rsidRDefault="006F440D" w:rsidP="006F440D">
      <w:pPr>
        <w:pStyle w:val="Caption"/>
        <w:rPr>
          <w:color w:val="auto"/>
        </w:rPr>
      </w:pPr>
      <w:r w:rsidRPr="006F440D">
        <w:rPr>
          <w:color w:val="auto"/>
        </w:rPr>
        <w:t xml:space="preserve">Figure </w:t>
      </w:r>
      <w:r w:rsidRPr="006F440D">
        <w:rPr>
          <w:color w:val="auto"/>
        </w:rPr>
        <w:fldChar w:fldCharType="begin"/>
      </w:r>
      <w:r w:rsidRPr="006F440D">
        <w:rPr>
          <w:color w:val="auto"/>
        </w:rPr>
        <w:instrText xml:space="preserve"> SEQ Figure \* ARABIC </w:instrText>
      </w:r>
      <w:r w:rsidRPr="006F440D">
        <w:rPr>
          <w:color w:val="auto"/>
        </w:rPr>
        <w:fldChar w:fldCharType="separate"/>
      </w:r>
      <w:r w:rsidR="006D3E2C">
        <w:rPr>
          <w:noProof/>
          <w:color w:val="auto"/>
        </w:rPr>
        <w:t>4</w:t>
      </w:r>
      <w:r w:rsidRPr="006F440D">
        <w:rPr>
          <w:color w:val="auto"/>
        </w:rPr>
        <w:fldChar w:fldCharType="end"/>
      </w:r>
      <w:r w:rsidRPr="006F440D">
        <w:rPr>
          <w:color w:val="auto"/>
        </w:rPr>
        <w:t xml:space="preserve"> – Proportion of elasticity to variance plotted in relation to coefficient of variation of precipitation (CV) at each study site.  Plants with a seedbank are shown as black circles, plants without seedbanks are red triangles. </w:t>
      </w:r>
      <w:proofErr w:type="gramStart"/>
      <w:r w:rsidRPr="006F440D">
        <w:rPr>
          <w:color w:val="auto"/>
        </w:rPr>
        <w:t>Pearson’s correlation coefficient and statistical significance given in the upper right corner.</w:t>
      </w:r>
      <w:proofErr w:type="gramEnd"/>
      <w:r w:rsidRPr="006F440D">
        <w:rPr>
          <w:color w:val="auto"/>
        </w:rPr>
        <w:t xml:space="preserve"> </w:t>
      </w:r>
    </w:p>
    <w:p w:rsidR="006F440D" w:rsidRDefault="006F440D" w:rsidP="006F440D">
      <w:pPr>
        <w:pStyle w:val="Caption"/>
      </w:pPr>
    </w:p>
    <w:p w:rsidR="003D34CF" w:rsidRDefault="00456EE5" w:rsidP="003D34CF">
      <w:r>
        <w:t>APPENDIX</w:t>
      </w:r>
    </w:p>
    <w:p w:rsidR="003D34CF" w:rsidRDefault="003D34CF" w:rsidP="003D34CF"/>
    <w:p w:rsidR="003D34CF" w:rsidRDefault="00456EE5" w:rsidP="003D34CF">
      <w:r>
        <w:t xml:space="preserve">  </w:t>
      </w:r>
    </w:p>
    <w:p w:rsidR="003D34CF" w:rsidRDefault="00456EE5" w:rsidP="003D34CF">
      <w:r>
        <w:rPr>
          <w:noProof/>
          <w:lang w:bidi="ar-SA"/>
        </w:rPr>
        <w:drawing>
          <wp:inline distT="0" distB="0" distL="0" distR="0">
            <wp:extent cx="3482975" cy="2644605"/>
            <wp:effectExtent l="50800" t="25400" r="22225" b="22395"/>
            <wp:docPr id="11" name="Picture 9" descr=":hist_Elasticity_vari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_Elasticity_variance.pdf"/>
                    <pic:cNvPicPr>
                      <a:picLocks noChangeAspect="1" noChangeArrowheads="1"/>
                    </pic:cNvPicPr>
                  </pic:nvPicPr>
                  <ve:AlternateContent>
                    <ve:Choice xmlns:ma="http://schemas.microsoft.com/office/mac/drawingml/2008/main" Requires="ma">
                      <pic:blipFill>
                        <a:blip r:embed="rId16"/>
                        <a:srcRect/>
                        <a:stretch>
                          <a:fillRect/>
                        </a:stretch>
                      </pic:blipFill>
                    </ve:Choice>
                    <ve:Fallback>
                      <pic:blipFill>
                        <a:blip r:embed="rId17"/>
                        <a:srcRect/>
                        <a:stretch>
                          <a:fillRect/>
                        </a:stretch>
                      </pic:blipFill>
                    </ve:Fallback>
                  </ve:AlternateContent>
                  <pic:spPr bwMode="auto">
                    <a:xfrm>
                      <a:off x="0" y="0"/>
                      <a:ext cx="3482975" cy="2644605"/>
                    </a:xfrm>
                    <a:prstGeom prst="rect">
                      <a:avLst/>
                    </a:prstGeom>
                    <a:noFill/>
                    <a:ln w="9525">
                      <a:solidFill>
                        <a:schemeClr val="tx1"/>
                      </a:solidFill>
                      <a:miter lim="800000"/>
                      <a:headEnd/>
                      <a:tailEnd/>
                    </a:ln>
                  </pic:spPr>
                </pic:pic>
              </a:graphicData>
            </a:graphic>
          </wp:inline>
        </w:drawing>
      </w:r>
    </w:p>
    <w:p w:rsidR="00456EE5" w:rsidRDefault="00456EE5" w:rsidP="003D34CF">
      <w:r>
        <w:t xml:space="preserve">Fig A1 – Histogram of the proportion of elasticity due to variance of matrix elements. </w:t>
      </w:r>
    </w:p>
    <w:p w:rsidR="00456EE5" w:rsidRDefault="00456EE5" w:rsidP="00456EE5">
      <w:pPr>
        <w:keepNext/>
      </w:pPr>
    </w:p>
    <w:p w:rsidR="00456EE5" w:rsidRDefault="00456EE5" w:rsidP="00456EE5">
      <w:pPr>
        <w:keepNext/>
      </w:pPr>
      <w:r>
        <w:rPr>
          <w:noProof/>
          <w:lang w:bidi="ar-SA"/>
        </w:rPr>
        <w:drawing>
          <wp:inline distT="0" distB="0" distL="0" distR="0">
            <wp:extent cx="3633733" cy="2759075"/>
            <wp:effectExtent l="50800" t="25400" r="23867" b="9525"/>
            <wp:docPr id="12" name="Picture 10" descr=":hist_Elasticity_survival_vari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st_Elasticity_survival_variance.pdf"/>
                    <pic:cNvPicPr>
                      <a:picLocks noChangeAspect="1" noChangeArrowheads="1"/>
                    </pic:cNvPicPr>
                  </pic:nvPicPr>
                  <ve:AlternateContent>
                    <ve:Choice xmlns:ma="http://schemas.microsoft.com/office/mac/drawingml/2008/main" Requires="ma">
                      <pic:blipFill>
                        <a:blip r:embed="rId18"/>
                        <a:srcRect/>
                        <a:stretch>
                          <a:fillRect/>
                        </a:stretch>
                      </pic:blipFill>
                    </ve:Choice>
                    <ve:Fallback>
                      <pic:blipFill>
                        <a:blip r:embed="rId19"/>
                        <a:srcRect/>
                        <a:stretch>
                          <a:fillRect/>
                        </a:stretch>
                      </pic:blipFill>
                    </ve:Fallback>
                  </ve:AlternateContent>
                  <pic:spPr bwMode="auto">
                    <a:xfrm>
                      <a:off x="0" y="0"/>
                      <a:ext cx="3633733" cy="2759075"/>
                    </a:xfrm>
                    <a:prstGeom prst="rect">
                      <a:avLst/>
                    </a:prstGeom>
                    <a:noFill/>
                    <a:ln w="9525">
                      <a:solidFill>
                        <a:schemeClr val="tx1"/>
                      </a:solidFill>
                      <a:miter lim="800000"/>
                      <a:headEnd/>
                      <a:tailEnd/>
                    </a:ln>
                  </pic:spPr>
                </pic:pic>
              </a:graphicData>
            </a:graphic>
          </wp:inline>
        </w:drawing>
      </w:r>
    </w:p>
    <w:p w:rsidR="00456EE5" w:rsidRDefault="00456EE5" w:rsidP="00456EE5">
      <w:pPr>
        <w:keepNext/>
      </w:pPr>
    </w:p>
    <w:p w:rsidR="00456EE5" w:rsidRDefault="00456EE5" w:rsidP="00456EE5">
      <w:pPr>
        <w:keepNext/>
      </w:pPr>
      <w:r>
        <w:t xml:space="preserve">Fig A2—Histogram of elasticity to variation in survival elements. </w:t>
      </w:r>
    </w:p>
    <w:p w:rsidR="00456EE5" w:rsidRDefault="00456EE5" w:rsidP="00456EE5">
      <w:pPr>
        <w:keepNext/>
      </w:pPr>
    </w:p>
    <w:p w:rsidR="00C93FFF" w:rsidRDefault="00456EE5" w:rsidP="00456EE5">
      <w:pPr>
        <w:keepNext/>
      </w:pPr>
      <w:r>
        <w:rPr>
          <w:noProof/>
          <w:lang w:bidi="ar-SA"/>
        </w:rPr>
        <w:drawing>
          <wp:inline distT="0" distB="0" distL="0" distR="0">
            <wp:extent cx="3778693" cy="2869142"/>
            <wp:effectExtent l="50800" t="25400" r="31307" b="1058"/>
            <wp:docPr id="10" name="Picture 8" descr=":hist_Elasticity_fecundity_vari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_Elasticity_fecundity_variance.pdf"/>
                    <pic:cNvPicPr>
                      <a:picLocks noChangeAspect="1" noChangeArrowheads="1"/>
                    </pic:cNvPicPr>
                  </pic:nvPicPr>
                  <ve:AlternateContent>
                    <ve:Choice xmlns:ma="http://schemas.microsoft.com/office/mac/drawingml/2008/main" Requires="ma">
                      <pic:blipFill>
                        <a:blip r:embed="rId20"/>
                        <a:srcRect/>
                        <a:stretch>
                          <a:fillRect/>
                        </a:stretch>
                      </pic:blipFill>
                    </ve:Choice>
                    <ve:Fallback>
                      <pic:blipFill>
                        <a:blip r:embed="rId21"/>
                        <a:srcRect/>
                        <a:stretch>
                          <a:fillRect/>
                        </a:stretch>
                      </pic:blipFill>
                    </ve:Fallback>
                  </ve:AlternateContent>
                  <pic:spPr bwMode="auto">
                    <a:xfrm>
                      <a:off x="0" y="0"/>
                      <a:ext cx="3778693" cy="2869142"/>
                    </a:xfrm>
                    <a:prstGeom prst="rect">
                      <a:avLst/>
                    </a:prstGeom>
                    <a:noFill/>
                    <a:ln w="9525">
                      <a:solidFill>
                        <a:schemeClr val="tx1"/>
                      </a:solidFill>
                      <a:miter lim="800000"/>
                      <a:headEnd/>
                      <a:tailEnd/>
                    </a:ln>
                  </pic:spPr>
                </pic:pic>
              </a:graphicData>
            </a:graphic>
          </wp:inline>
        </w:drawing>
      </w:r>
    </w:p>
    <w:p w:rsidR="00456EE5" w:rsidRDefault="00456EE5" w:rsidP="00456EE5">
      <w:pPr>
        <w:keepNext/>
      </w:pPr>
    </w:p>
    <w:p w:rsidR="00456EE5" w:rsidRDefault="00456EE5" w:rsidP="00456EE5">
      <w:pPr>
        <w:keepNext/>
      </w:pPr>
      <w:r>
        <w:t>Fig A3—Histogram of elasticity to variance in fecundity elements.</w:t>
      </w:r>
    </w:p>
    <w:sectPr w:rsidR="00456EE5" w:rsidSect="002977E4">
      <w:footerReference w:type="default" r:id="rId22"/>
      <w:pgSz w:w="12240" w:h="15840"/>
      <w:pgMar w:top="1440" w:right="1440" w:bottom="1440" w:left="1440" w:gutter="0"/>
      <w:lnNumType w:countBy="1" w:restart="continuou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8" w:author="Andrew Kleinhesselink" w:date="2012-11-18T22:13:00Z" w:initials="AK">
    <w:p w:rsidR="00243EBC" w:rsidRDefault="00243EBC">
      <w:pPr>
        <w:pStyle w:val="CommentText"/>
      </w:pPr>
      <w:r>
        <w:rPr>
          <w:rStyle w:val="CommentReference"/>
        </w:rPr>
        <w:annotationRef/>
      </w:r>
      <w:r>
        <w:t xml:space="preserve">It might be more useful to summarize in one sentence what those studies generally find. I.e. studies have documented plant invasions displacing native species, decreasing diversity, changing abundance patterns etc. </w:t>
      </w:r>
    </w:p>
  </w:comment>
  <w:comment w:id="59" w:author="Andrew Kleinhesselink" w:date="2012-11-18T22:18:00Z" w:initials="AK">
    <w:p w:rsidR="00243EBC" w:rsidRDefault="00243EBC">
      <w:pPr>
        <w:pStyle w:val="CommentText"/>
      </w:pPr>
      <w:r>
        <w:rPr>
          <w:rStyle w:val="CommentReference"/>
        </w:rPr>
        <w:annotationRef/>
      </w:r>
      <w:r>
        <w:t xml:space="preserve">I feel like we need to choose which direction we’re going here.  Either emphasize the removal aspecit of the study or emphasize the hypothesis that native and non-native plants are going to respond differently to iceplant (which is in the title).  I think we should go the native/non-native route.  Contrasting invasion with removal effects seems to be a bit of a weaker point because the removal was so short-term. </w:t>
      </w:r>
    </w:p>
  </w:comment>
  <w:comment w:id="270" w:author="Andrew Kleinhesselink" w:date="2012-11-19T20:23:00Z" w:initials="AK">
    <w:p w:rsidR="00243EBC" w:rsidRDefault="00243EBC">
      <w:pPr>
        <w:pStyle w:val="CommentText"/>
      </w:pPr>
      <w:r>
        <w:rPr>
          <w:rStyle w:val="CommentReference"/>
        </w:rPr>
        <w:annotationRef/>
      </w:r>
      <w:r>
        <w:t xml:space="preserve">This is probably a bit long winded but you could condense.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EBC" w:rsidRDefault="00243EBC" w:rsidP="00472ACA">
      <w:r>
        <w:separator/>
      </w:r>
    </w:p>
  </w:endnote>
  <w:endnote w:type="continuationSeparator" w:id="0">
    <w:p w:rsidR="00243EBC" w:rsidRDefault="00243EBC" w:rsidP="00472AC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EBC" w:rsidRPr="00417017" w:rsidRDefault="00243EBC">
    <w:pPr>
      <w:pStyle w:val="Footer"/>
      <w:rPr>
        <w:i/>
        <w:sz w:val="22"/>
        <w:szCs w:val="22"/>
      </w:rPr>
    </w:pPr>
    <w:r>
      <w:tab/>
    </w:r>
    <w:r>
      <w:tab/>
    </w:r>
    <w:del w:id="321" w:author="Andrew Kleinhesselink" w:date="2012-12-11T09:48:00Z">
      <w:r w:rsidRPr="00417017" w:rsidDel="007479B0">
        <w:rPr>
          <w:i/>
          <w:sz w:val="22"/>
          <w:szCs w:val="22"/>
        </w:rPr>
        <w:delText xml:space="preserve">Magnoli </w:delText>
      </w:r>
    </w:del>
    <w:ins w:id="322" w:author="Andrew Kleinhesselink" w:date="2012-12-11T09:48:00Z">
      <w:r>
        <w:rPr>
          <w:i/>
          <w:sz w:val="22"/>
          <w:szCs w:val="22"/>
        </w:rPr>
        <w:t>Kleinhesselink</w:t>
      </w:r>
    </w:ins>
    <w:del w:id="323" w:author="Andrew Kleinhesselink" w:date="2012-12-11T09:48:00Z">
      <w:r w:rsidRPr="00417017" w:rsidDel="007479B0">
        <w:rPr>
          <w:i/>
          <w:sz w:val="22"/>
          <w:szCs w:val="22"/>
        </w:rPr>
        <w:delText>et al.</w:delText>
      </w:r>
    </w:del>
    <w:r w:rsidRPr="00417017">
      <w:rPr>
        <w:i/>
        <w:sz w:val="22"/>
        <w:szCs w:val="22"/>
      </w:rPr>
      <w:t xml:space="preserve"> </w:t>
    </w:r>
    <w:r>
      <w:rPr>
        <w:i/>
        <w:sz w:val="22"/>
        <w:szCs w:val="22"/>
      </w:rPr>
      <w:t>–</w:t>
    </w:r>
    <w:r w:rsidRPr="00417017">
      <w:rPr>
        <w:i/>
        <w:sz w:val="22"/>
        <w:szCs w:val="22"/>
      </w:rPr>
      <w:t xml:space="preserve"> </w:t>
    </w:r>
    <w:fldSimple w:instr=" PAGE  \* Arabic  \* MERGEFORMAT ">
      <w:r w:rsidR="006D3E2C" w:rsidRPr="006D3E2C">
        <w:rPr>
          <w:i/>
          <w:noProof/>
          <w:sz w:val="22"/>
          <w:szCs w:val="22"/>
        </w:rPr>
        <w:t>1</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EBC" w:rsidRDefault="00243EBC" w:rsidP="00472ACA">
      <w:r>
        <w:separator/>
      </w:r>
    </w:p>
  </w:footnote>
  <w:footnote w:type="continuationSeparator" w:id="0">
    <w:p w:rsidR="00243EBC" w:rsidRDefault="00243EBC" w:rsidP="00472ACA">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79C12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9D2D24"/>
    <w:multiLevelType w:val="hybridMultilevel"/>
    <w:tmpl w:val="F402A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657EA"/>
    <w:multiLevelType w:val="hybridMultilevel"/>
    <w:tmpl w:val="BBF646E2"/>
    <w:lvl w:ilvl="0" w:tplc="CBE2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B34B2"/>
    <w:multiLevelType w:val="hybridMultilevel"/>
    <w:tmpl w:val="08EC848E"/>
    <w:lvl w:ilvl="0" w:tplc="1C9608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C5B48"/>
    <w:multiLevelType w:val="hybridMultilevel"/>
    <w:tmpl w:val="9C00371C"/>
    <w:lvl w:ilvl="0" w:tplc="C8CE1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CA0C6A"/>
    <w:multiLevelType w:val="hybridMultilevel"/>
    <w:tmpl w:val="AD7A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52A5B"/>
    <w:multiLevelType w:val="hybridMultilevel"/>
    <w:tmpl w:val="AD7A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5372E4"/>
    <w:multiLevelType w:val="hybridMultilevel"/>
    <w:tmpl w:val="E31C452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E5B4D"/>
    <w:multiLevelType w:val="hybridMultilevel"/>
    <w:tmpl w:val="E27EB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362F4"/>
    <w:multiLevelType w:val="hybridMultilevel"/>
    <w:tmpl w:val="F1002A1E"/>
    <w:lvl w:ilvl="0" w:tplc="6C64C0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34E64"/>
    <w:multiLevelType w:val="hybridMultilevel"/>
    <w:tmpl w:val="94FCED48"/>
    <w:lvl w:ilvl="0" w:tplc="60F610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716E17"/>
    <w:multiLevelType w:val="hybridMultilevel"/>
    <w:tmpl w:val="F888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806FB"/>
    <w:multiLevelType w:val="hybridMultilevel"/>
    <w:tmpl w:val="57B8C036"/>
    <w:lvl w:ilvl="0" w:tplc="D40EB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8"/>
  </w:num>
  <w:num w:numId="4">
    <w:abstractNumId w:val="7"/>
  </w:num>
  <w:num w:numId="5">
    <w:abstractNumId w:val="12"/>
  </w:num>
  <w:num w:numId="6">
    <w:abstractNumId w:val="10"/>
  </w:num>
  <w:num w:numId="7">
    <w:abstractNumId w:val="1"/>
  </w:num>
  <w:num w:numId="8">
    <w:abstractNumId w:val="9"/>
  </w:num>
  <w:num w:numId="9">
    <w:abstractNumId w:val="3"/>
  </w:num>
  <w:num w:numId="10">
    <w:abstractNumId w:val="2"/>
  </w:num>
  <w:num w:numId="11">
    <w:abstractNumId w:val="6"/>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revisionView w:markup="0" w:comments="0" w:insDel="0" w:formatting="0"/>
  <w:doNotTrackMoves/>
  <w:defaultTabStop w:val="720"/>
  <w:characterSpacingControl w:val="doNotCompress"/>
  <w:footnotePr>
    <w:footnote w:id="-1"/>
    <w:footnote w:id="0"/>
  </w:footnotePr>
  <w:endnotePr>
    <w:endnote w:id="-1"/>
    <w:endnote w:id="0"/>
  </w:endnotePr>
  <w:compat/>
  <w:rsids>
    <w:rsidRoot w:val="00506E75"/>
    <w:rsid w:val="00031BAE"/>
    <w:rsid w:val="0003753F"/>
    <w:rsid w:val="000732DE"/>
    <w:rsid w:val="00083CF5"/>
    <w:rsid w:val="000A689F"/>
    <w:rsid w:val="000B7A99"/>
    <w:rsid w:val="000D1485"/>
    <w:rsid w:val="00101961"/>
    <w:rsid w:val="0010303E"/>
    <w:rsid w:val="0011057B"/>
    <w:rsid w:val="001311F7"/>
    <w:rsid w:val="0013375A"/>
    <w:rsid w:val="00133A20"/>
    <w:rsid w:val="0015486A"/>
    <w:rsid w:val="00175DC5"/>
    <w:rsid w:val="001B7519"/>
    <w:rsid w:val="001C2F79"/>
    <w:rsid w:val="001C579B"/>
    <w:rsid w:val="001D49EA"/>
    <w:rsid w:val="001F3E03"/>
    <w:rsid w:val="002052DF"/>
    <w:rsid w:val="00206802"/>
    <w:rsid w:val="00223FA3"/>
    <w:rsid w:val="002310A0"/>
    <w:rsid w:val="0023497E"/>
    <w:rsid w:val="00243EBC"/>
    <w:rsid w:val="002616F4"/>
    <w:rsid w:val="00262706"/>
    <w:rsid w:val="002640EB"/>
    <w:rsid w:val="00265114"/>
    <w:rsid w:val="00270D7B"/>
    <w:rsid w:val="0027389C"/>
    <w:rsid w:val="002977E4"/>
    <w:rsid w:val="002A5EED"/>
    <w:rsid w:val="002B7707"/>
    <w:rsid w:val="002C7022"/>
    <w:rsid w:val="002C7AD3"/>
    <w:rsid w:val="002E041A"/>
    <w:rsid w:val="002E5E9B"/>
    <w:rsid w:val="002F24DC"/>
    <w:rsid w:val="002F5209"/>
    <w:rsid w:val="002F727C"/>
    <w:rsid w:val="00314329"/>
    <w:rsid w:val="00325122"/>
    <w:rsid w:val="00341965"/>
    <w:rsid w:val="00344BDB"/>
    <w:rsid w:val="0035158D"/>
    <w:rsid w:val="00351858"/>
    <w:rsid w:val="00357560"/>
    <w:rsid w:val="00374EE2"/>
    <w:rsid w:val="00375D04"/>
    <w:rsid w:val="003A0307"/>
    <w:rsid w:val="003B1A3F"/>
    <w:rsid w:val="003D34CF"/>
    <w:rsid w:val="003E3FFA"/>
    <w:rsid w:val="003F001F"/>
    <w:rsid w:val="004215EA"/>
    <w:rsid w:val="00424FBC"/>
    <w:rsid w:val="0044277C"/>
    <w:rsid w:val="00456EE5"/>
    <w:rsid w:val="0046038F"/>
    <w:rsid w:val="0046756D"/>
    <w:rsid w:val="0047163D"/>
    <w:rsid w:val="00472ACA"/>
    <w:rsid w:val="0047396F"/>
    <w:rsid w:val="004A2C8F"/>
    <w:rsid w:val="004A6194"/>
    <w:rsid w:val="004B0993"/>
    <w:rsid w:val="004B1B3A"/>
    <w:rsid w:val="004B704A"/>
    <w:rsid w:val="004C1354"/>
    <w:rsid w:val="004D7DA6"/>
    <w:rsid w:val="004E4A7F"/>
    <w:rsid w:val="004F1DF5"/>
    <w:rsid w:val="00504B98"/>
    <w:rsid w:val="005053FD"/>
    <w:rsid w:val="00506E75"/>
    <w:rsid w:val="005146F5"/>
    <w:rsid w:val="00520635"/>
    <w:rsid w:val="00525CAF"/>
    <w:rsid w:val="00536B05"/>
    <w:rsid w:val="00552D3B"/>
    <w:rsid w:val="005552BF"/>
    <w:rsid w:val="00564ED0"/>
    <w:rsid w:val="0057052E"/>
    <w:rsid w:val="005803E4"/>
    <w:rsid w:val="00597D2C"/>
    <w:rsid w:val="005B3ED3"/>
    <w:rsid w:val="005C081F"/>
    <w:rsid w:val="005D0885"/>
    <w:rsid w:val="005E33E7"/>
    <w:rsid w:val="005F2133"/>
    <w:rsid w:val="00604705"/>
    <w:rsid w:val="00611A93"/>
    <w:rsid w:val="006125C4"/>
    <w:rsid w:val="00621CC7"/>
    <w:rsid w:val="006229B9"/>
    <w:rsid w:val="0062372D"/>
    <w:rsid w:val="00634C24"/>
    <w:rsid w:val="00645A0E"/>
    <w:rsid w:val="00651B78"/>
    <w:rsid w:val="00685261"/>
    <w:rsid w:val="006A581F"/>
    <w:rsid w:val="006A605D"/>
    <w:rsid w:val="006B30F3"/>
    <w:rsid w:val="006D3E2C"/>
    <w:rsid w:val="006D6212"/>
    <w:rsid w:val="006E0972"/>
    <w:rsid w:val="006E2E71"/>
    <w:rsid w:val="006E43F3"/>
    <w:rsid w:val="006F3D4B"/>
    <w:rsid w:val="006F440D"/>
    <w:rsid w:val="006F565F"/>
    <w:rsid w:val="00704FEB"/>
    <w:rsid w:val="00716B42"/>
    <w:rsid w:val="007247D8"/>
    <w:rsid w:val="00744F0B"/>
    <w:rsid w:val="007479B0"/>
    <w:rsid w:val="0075753E"/>
    <w:rsid w:val="00762629"/>
    <w:rsid w:val="00776AC3"/>
    <w:rsid w:val="007A47AC"/>
    <w:rsid w:val="007C4505"/>
    <w:rsid w:val="007D00A5"/>
    <w:rsid w:val="007D1A61"/>
    <w:rsid w:val="007E5709"/>
    <w:rsid w:val="007E7AB7"/>
    <w:rsid w:val="00820108"/>
    <w:rsid w:val="00821ED9"/>
    <w:rsid w:val="00822749"/>
    <w:rsid w:val="0083449F"/>
    <w:rsid w:val="00860FDC"/>
    <w:rsid w:val="008B2D3E"/>
    <w:rsid w:val="008C72C7"/>
    <w:rsid w:val="008D1CE3"/>
    <w:rsid w:val="008F5D75"/>
    <w:rsid w:val="00900580"/>
    <w:rsid w:val="00905FCC"/>
    <w:rsid w:val="009248A8"/>
    <w:rsid w:val="009361F9"/>
    <w:rsid w:val="009373FA"/>
    <w:rsid w:val="009500A5"/>
    <w:rsid w:val="00955AF1"/>
    <w:rsid w:val="00971A70"/>
    <w:rsid w:val="00986B4A"/>
    <w:rsid w:val="009A00DA"/>
    <w:rsid w:val="009C1F8A"/>
    <w:rsid w:val="009D4216"/>
    <w:rsid w:val="009E7091"/>
    <w:rsid w:val="009E7A6F"/>
    <w:rsid w:val="009F1250"/>
    <w:rsid w:val="00A21858"/>
    <w:rsid w:val="00A23835"/>
    <w:rsid w:val="00A268FF"/>
    <w:rsid w:val="00A66482"/>
    <w:rsid w:val="00A70EFB"/>
    <w:rsid w:val="00A7296E"/>
    <w:rsid w:val="00A72D9D"/>
    <w:rsid w:val="00AA07E9"/>
    <w:rsid w:val="00AA7C33"/>
    <w:rsid w:val="00AB3320"/>
    <w:rsid w:val="00AD2E94"/>
    <w:rsid w:val="00AD5EDD"/>
    <w:rsid w:val="00B0642D"/>
    <w:rsid w:val="00B101F0"/>
    <w:rsid w:val="00B11544"/>
    <w:rsid w:val="00B37FDE"/>
    <w:rsid w:val="00B457D8"/>
    <w:rsid w:val="00B509BD"/>
    <w:rsid w:val="00B637E7"/>
    <w:rsid w:val="00B71A9E"/>
    <w:rsid w:val="00B855AE"/>
    <w:rsid w:val="00B878BA"/>
    <w:rsid w:val="00B90D9F"/>
    <w:rsid w:val="00B967EE"/>
    <w:rsid w:val="00BB3B5D"/>
    <w:rsid w:val="00BC1A81"/>
    <w:rsid w:val="00BD01C0"/>
    <w:rsid w:val="00BD3888"/>
    <w:rsid w:val="00BD7746"/>
    <w:rsid w:val="00BE1549"/>
    <w:rsid w:val="00BE27CE"/>
    <w:rsid w:val="00BF52C3"/>
    <w:rsid w:val="00C266C8"/>
    <w:rsid w:val="00C32D09"/>
    <w:rsid w:val="00C41E84"/>
    <w:rsid w:val="00C44D4C"/>
    <w:rsid w:val="00C538D2"/>
    <w:rsid w:val="00C66288"/>
    <w:rsid w:val="00C7317B"/>
    <w:rsid w:val="00C73660"/>
    <w:rsid w:val="00C93FFF"/>
    <w:rsid w:val="00CC047F"/>
    <w:rsid w:val="00CE4EF1"/>
    <w:rsid w:val="00D14DC9"/>
    <w:rsid w:val="00D324F9"/>
    <w:rsid w:val="00D407B8"/>
    <w:rsid w:val="00D417E7"/>
    <w:rsid w:val="00D56957"/>
    <w:rsid w:val="00D80CCB"/>
    <w:rsid w:val="00D90914"/>
    <w:rsid w:val="00D90989"/>
    <w:rsid w:val="00D90AB5"/>
    <w:rsid w:val="00D92379"/>
    <w:rsid w:val="00DA244B"/>
    <w:rsid w:val="00DB7E36"/>
    <w:rsid w:val="00DC02CD"/>
    <w:rsid w:val="00DC5728"/>
    <w:rsid w:val="00E16985"/>
    <w:rsid w:val="00E21F46"/>
    <w:rsid w:val="00E45089"/>
    <w:rsid w:val="00E51A87"/>
    <w:rsid w:val="00E520A0"/>
    <w:rsid w:val="00E70087"/>
    <w:rsid w:val="00E9191A"/>
    <w:rsid w:val="00EA15B2"/>
    <w:rsid w:val="00EC7F83"/>
    <w:rsid w:val="00ED7635"/>
    <w:rsid w:val="00ED7955"/>
    <w:rsid w:val="00EE7D0B"/>
    <w:rsid w:val="00F346AC"/>
    <w:rsid w:val="00F44C26"/>
    <w:rsid w:val="00F5237A"/>
    <w:rsid w:val="00F63517"/>
    <w:rsid w:val="00F7050E"/>
    <w:rsid w:val="00F83857"/>
    <w:rsid w:val="00F852B9"/>
    <w:rsid w:val="00F87E8F"/>
    <w:rsid w:val="00F938A5"/>
    <w:rsid w:val="00F9566A"/>
    <w:rsid w:val="00FB59A4"/>
    <w:rsid w:val="00FB780D"/>
    <w:rsid w:val="00FC2E35"/>
    <w:rsid w:val="00FC3565"/>
    <w:rsid w:val="00FC61E6"/>
    <w:rsid w:val="00FC73A4"/>
    <w:rsid w:val="00FD0A6E"/>
    <w:rsid w:val="00FF3C80"/>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506E75"/>
    <w:pPr>
      <w:spacing w:after="0" w:line="240" w:lineRule="auto"/>
    </w:pPr>
  </w:style>
  <w:style w:type="paragraph" w:styleId="Heading1">
    <w:name w:val="heading 1"/>
    <w:basedOn w:val="Normal"/>
    <w:next w:val="Normal"/>
    <w:link w:val="Heading1Char"/>
    <w:uiPriority w:val="9"/>
    <w:qFormat/>
    <w:rsid w:val="00D5695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5695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5695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5695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5695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5695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56957"/>
    <w:pPr>
      <w:spacing w:before="240" w:after="60"/>
      <w:outlineLvl w:val="6"/>
    </w:pPr>
  </w:style>
  <w:style w:type="paragraph" w:styleId="Heading8">
    <w:name w:val="heading 8"/>
    <w:basedOn w:val="Normal"/>
    <w:next w:val="Normal"/>
    <w:link w:val="Heading8Char"/>
    <w:uiPriority w:val="9"/>
    <w:semiHidden/>
    <w:unhideWhenUsed/>
    <w:qFormat/>
    <w:rsid w:val="00D56957"/>
    <w:pPr>
      <w:spacing w:before="240" w:after="60"/>
      <w:outlineLvl w:val="7"/>
    </w:pPr>
    <w:rPr>
      <w:i/>
      <w:iCs/>
    </w:rPr>
  </w:style>
  <w:style w:type="paragraph" w:styleId="Heading9">
    <w:name w:val="heading 9"/>
    <w:basedOn w:val="Normal"/>
    <w:next w:val="Normal"/>
    <w:link w:val="Heading9Char"/>
    <w:uiPriority w:val="9"/>
    <w:semiHidden/>
    <w:unhideWhenUsed/>
    <w:qFormat/>
    <w:rsid w:val="00D56957"/>
    <w:pPr>
      <w:spacing w:before="240" w:after="60"/>
      <w:outlineLvl w:val="8"/>
    </w:pPr>
    <w:rPr>
      <w:rFonts w:asciiTheme="majorHAnsi" w:eastAsiaTheme="majorEastAsia" w:hAnsiTheme="majorHAnsi"/>
      <w:sz w:val="22"/>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5695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5695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5695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D56957"/>
    <w:rPr>
      <w:b/>
      <w:bCs/>
      <w:sz w:val="28"/>
      <w:szCs w:val="28"/>
    </w:rPr>
  </w:style>
  <w:style w:type="character" w:customStyle="1" w:styleId="Heading5Char">
    <w:name w:val="Heading 5 Char"/>
    <w:basedOn w:val="DefaultParagraphFont"/>
    <w:link w:val="Heading5"/>
    <w:uiPriority w:val="9"/>
    <w:semiHidden/>
    <w:rsid w:val="00D56957"/>
    <w:rPr>
      <w:b/>
      <w:bCs/>
      <w:i/>
      <w:iCs/>
      <w:sz w:val="26"/>
      <w:szCs w:val="26"/>
    </w:rPr>
  </w:style>
  <w:style w:type="character" w:customStyle="1" w:styleId="Heading6Char">
    <w:name w:val="Heading 6 Char"/>
    <w:basedOn w:val="DefaultParagraphFont"/>
    <w:link w:val="Heading6"/>
    <w:uiPriority w:val="9"/>
    <w:semiHidden/>
    <w:rsid w:val="00D56957"/>
    <w:rPr>
      <w:b/>
      <w:bCs/>
    </w:rPr>
  </w:style>
  <w:style w:type="character" w:customStyle="1" w:styleId="Heading7Char">
    <w:name w:val="Heading 7 Char"/>
    <w:basedOn w:val="DefaultParagraphFont"/>
    <w:link w:val="Heading7"/>
    <w:uiPriority w:val="9"/>
    <w:semiHidden/>
    <w:rsid w:val="00D56957"/>
    <w:rPr>
      <w:sz w:val="24"/>
      <w:szCs w:val="24"/>
    </w:rPr>
  </w:style>
  <w:style w:type="character" w:customStyle="1" w:styleId="Heading8Char">
    <w:name w:val="Heading 8 Char"/>
    <w:basedOn w:val="DefaultParagraphFont"/>
    <w:link w:val="Heading8"/>
    <w:uiPriority w:val="9"/>
    <w:semiHidden/>
    <w:rsid w:val="00D56957"/>
    <w:rPr>
      <w:i/>
      <w:iCs/>
      <w:sz w:val="24"/>
      <w:szCs w:val="24"/>
    </w:rPr>
  </w:style>
  <w:style w:type="character" w:customStyle="1" w:styleId="Heading9Char">
    <w:name w:val="Heading 9 Char"/>
    <w:basedOn w:val="DefaultParagraphFont"/>
    <w:link w:val="Heading9"/>
    <w:uiPriority w:val="9"/>
    <w:semiHidden/>
    <w:rsid w:val="00D56957"/>
    <w:rPr>
      <w:rFonts w:asciiTheme="majorHAnsi" w:eastAsiaTheme="majorEastAsia" w:hAnsiTheme="majorHAnsi"/>
    </w:rPr>
  </w:style>
  <w:style w:type="paragraph" w:styleId="Title">
    <w:name w:val="Title"/>
    <w:basedOn w:val="Normal"/>
    <w:next w:val="Normal"/>
    <w:link w:val="TitleChar"/>
    <w:uiPriority w:val="10"/>
    <w:qFormat/>
    <w:rsid w:val="00D5695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5695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5695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56957"/>
    <w:rPr>
      <w:rFonts w:asciiTheme="majorHAnsi" w:eastAsiaTheme="majorEastAsia" w:hAnsiTheme="majorHAnsi"/>
      <w:sz w:val="24"/>
      <w:szCs w:val="24"/>
    </w:rPr>
  </w:style>
  <w:style w:type="character" w:styleId="Strong">
    <w:name w:val="Strong"/>
    <w:basedOn w:val="DefaultParagraphFont"/>
    <w:uiPriority w:val="22"/>
    <w:qFormat/>
    <w:rsid w:val="00D56957"/>
    <w:rPr>
      <w:b/>
      <w:bCs/>
    </w:rPr>
  </w:style>
  <w:style w:type="character" w:styleId="Emphasis">
    <w:name w:val="Emphasis"/>
    <w:basedOn w:val="DefaultParagraphFont"/>
    <w:uiPriority w:val="20"/>
    <w:qFormat/>
    <w:rsid w:val="00D56957"/>
    <w:rPr>
      <w:rFonts w:asciiTheme="minorHAnsi" w:hAnsiTheme="minorHAnsi"/>
      <w:b/>
      <w:i/>
      <w:iCs/>
    </w:rPr>
  </w:style>
  <w:style w:type="paragraph" w:styleId="NoSpacing">
    <w:name w:val="No Spacing"/>
    <w:basedOn w:val="Normal"/>
    <w:uiPriority w:val="1"/>
    <w:qFormat/>
    <w:rsid w:val="00D56957"/>
    <w:rPr>
      <w:szCs w:val="32"/>
    </w:rPr>
  </w:style>
  <w:style w:type="paragraph" w:styleId="ListParagraph">
    <w:name w:val="List Paragraph"/>
    <w:basedOn w:val="Normal"/>
    <w:uiPriority w:val="34"/>
    <w:qFormat/>
    <w:rsid w:val="00D56957"/>
    <w:pPr>
      <w:ind w:left="720"/>
      <w:contextualSpacing/>
    </w:pPr>
  </w:style>
  <w:style w:type="paragraph" w:styleId="Quote">
    <w:name w:val="Quote"/>
    <w:basedOn w:val="Normal"/>
    <w:next w:val="Normal"/>
    <w:link w:val="QuoteChar"/>
    <w:uiPriority w:val="29"/>
    <w:qFormat/>
    <w:rsid w:val="00D56957"/>
    <w:rPr>
      <w:i/>
    </w:rPr>
  </w:style>
  <w:style w:type="character" w:customStyle="1" w:styleId="QuoteChar">
    <w:name w:val="Quote Char"/>
    <w:basedOn w:val="DefaultParagraphFont"/>
    <w:link w:val="Quote"/>
    <w:uiPriority w:val="29"/>
    <w:rsid w:val="00D56957"/>
    <w:rPr>
      <w:i/>
      <w:sz w:val="24"/>
      <w:szCs w:val="24"/>
    </w:rPr>
  </w:style>
  <w:style w:type="paragraph" w:styleId="IntenseQuote">
    <w:name w:val="Intense Quote"/>
    <w:basedOn w:val="Normal"/>
    <w:next w:val="Normal"/>
    <w:link w:val="IntenseQuoteChar"/>
    <w:uiPriority w:val="30"/>
    <w:qFormat/>
    <w:rsid w:val="00D56957"/>
    <w:pPr>
      <w:ind w:left="720" w:right="720"/>
    </w:pPr>
    <w:rPr>
      <w:b/>
      <w:i/>
      <w:szCs w:val="22"/>
    </w:rPr>
  </w:style>
  <w:style w:type="character" w:customStyle="1" w:styleId="IntenseQuoteChar">
    <w:name w:val="Intense Quote Char"/>
    <w:basedOn w:val="DefaultParagraphFont"/>
    <w:link w:val="IntenseQuote"/>
    <w:uiPriority w:val="30"/>
    <w:rsid w:val="00D56957"/>
    <w:rPr>
      <w:b/>
      <w:i/>
      <w:sz w:val="24"/>
    </w:rPr>
  </w:style>
  <w:style w:type="character" w:styleId="SubtleEmphasis">
    <w:name w:val="Subtle Emphasis"/>
    <w:uiPriority w:val="19"/>
    <w:qFormat/>
    <w:rsid w:val="00D56957"/>
    <w:rPr>
      <w:i/>
      <w:color w:val="5A5A5A" w:themeColor="text1" w:themeTint="A5"/>
    </w:rPr>
  </w:style>
  <w:style w:type="character" w:styleId="IntenseEmphasis">
    <w:name w:val="Intense Emphasis"/>
    <w:basedOn w:val="DefaultParagraphFont"/>
    <w:uiPriority w:val="21"/>
    <w:qFormat/>
    <w:rsid w:val="00D56957"/>
    <w:rPr>
      <w:b/>
      <w:i/>
      <w:sz w:val="24"/>
      <w:szCs w:val="24"/>
      <w:u w:val="single"/>
    </w:rPr>
  </w:style>
  <w:style w:type="character" w:styleId="SubtleReference">
    <w:name w:val="Subtle Reference"/>
    <w:basedOn w:val="DefaultParagraphFont"/>
    <w:uiPriority w:val="31"/>
    <w:qFormat/>
    <w:rsid w:val="00D56957"/>
    <w:rPr>
      <w:sz w:val="24"/>
      <w:szCs w:val="24"/>
      <w:u w:val="single"/>
    </w:rPr>
  </w:style>
  <w:style w:type="character" w:styleId="IntenseReference">
    <w:name w:val="Intense Reference"/>
    <w:basedOn w:val="DefaultParagraphFont"/>
    <w:uiPriority w:val="32"/>
    <w:qFormat/>
    <w:rsid w:val="00D56957"/>
    <w:rPr>
      <w:b/>
      <w:sz w:val="24"/>
      <w:u w:val="single"/>
    </w:rPr>
  </w:style>
  <w:style w:type="character" w:styleId="BookTitle">
    <w:name w:val="Book Title"/>
    <w:basedOn w:val="DefaultParagraphFont"/>
    <w:uiPriority w:val="33"/>
    <w:qFormat/>
    <w:rsid w:val="00D5695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56957"/>
    <w:pPr>
      <w:outlineLvl w:val="9"/>
    </w:pPr>
  </w:style>
  <w:style w:type="paragraph" w:styleId="BalloonText">
    <w:name w:val="Balloon Text"/>
    <w:basedOn w:val="Normal"/>
    <w:link w:val="BalloonTextChar"/>
    <w:uiPriority w:val="99"/>
    <w:semiHidden/>
    <w:unhideWhenUsed/>
    <w:rsid w:val="00506E75"/>
    <w:rPr>
      <w:rFonts w:ascii="Tahoma" w:hAnsi="Tahoma" w:cs="Tahoma"/>
      <w:sz w:val="16"/>
      <w:szCs w:val="16"/>
    </w:rPr>
  </w:style>
  <w:style w:type="character" w:customStyle="1" w:styleId="BalloonTextChar">
    <w:name w:val="Balloon Text Char"/>
    <w:basedOn w:val="DefaultParagraphFont"/>
    <w:link w:val="BalloonText"/>
    <w:uiPriority w:val="99"/>
    <w:semiHidden/>
    <w:rsid w:val="00506E75"/>
    <w:rPr>
      <w:rFonts w:ascii="Tahoma" w:hAnsi="Tahoma" w:cs="Tahoma"/>
      <w:sz w:val="16"/>
      <w:szCs w:val="16"/>
    </w:rPr>
  </w:style>
  <w:style w:type="paragraph" w:styleId="Header">
    <w:name w:val="header"/>
    <w:basedOn w:val="Normal"/>
    <w:link w:val="HeaderChar"/>
    <w:uiPriority w:val="99"/>
    <w:unhideWhenUsed/>
    <w:rsid w:val="00506E75"/>
    <w:pPr>
      <w:tabs>
        <w:tab w:val="center" w:pos="4680"/>
        <w:tab w:val="right" w:pos="9360"/>
      </w:tabs>
    </w:pPr>
  </w:style>
  <w:style w:type="character" w:customStyle="1" w:styleId="HeaderChar">
    <w:name w:val="Header Char"/>
    <w:basedOn w:val="DefaultParagraphFont"/>
    <w:link w:val="Header"/>
    <w:uiPriority w:val="99"/>
    <w:rsid w:val="00506E75"/>
  </w:style>
  <w:style w:type="paragraph" w:styleId="Footer">
    <w:name w:val="footer"/>
    <w:basedOn w:val="Normal"/>
    <w:link w:val="FooterChar"/>
    <w:unhideWhenUsed/>
    <w:rsid w:val="00506E75"/>
    <w:pPr>
      <w:tabs>
        <w:tab w:val="center" w:pos="4680"/>
        <w:tab w:val="right" w:pos="9360"/>
      </w:tabs>
    </w:pPr>
  </w:style>
  <w:style w:type="character" w:customStyle="1" w:styleId="FooterChar">
    <w:name w:val="Footer Char"/>
    <w:basedOn w:val="DefaultParagraphFont"/>
    <w:link w:val="Footer"/>
    <w:rsid w:val="00506E75"/>
  </w:style>
  <w:style w:type="character" w:styleId="Hyperlink">
    <w:name w:val="Hyperlink"/>
    <w:basedOn w:val="DefaultParagraphFont"/>
    <w:uiPriority w:val="99"/>
    <w:unhideWhenUsed/>
    <w:rsid w:val="00506E75"/>
    <w:rPr>
      <w:color w:val="0000FF" w:themeColor="hyperlink"/>
      <w:u w:val="single"/>
    </w:rPr>
  </w:style>
  <w:style w:type="character" w:styleId="CommentReference">
    <w:name w:val="annotation reference"/>
    <w:basedOn w:val="DefaultParagraphFont"/>
    <w:uiPriority w:val="99"/>
    <w:semiHidden/>
    <w:unhideWhenUsed/>
    <w:rsid w:val="00506E75"/>
    <w:rPr>
      <w:sz w:val="16"/>
      <w:szCs w:val="16"/>
    </w:rPr>
  </w:style>
  <w:style w:type="paragraph" w:styleId="CommentText">
    <w:name w:val="annotation text"/>
    <w:basedOn w:val="Normal"/>
    <w:link w:val="CommentTextChar"/>
    <w:uiPriority w:val="99"/>
    <w:semiHidden/>
    <w:unhideWhenUsed/>
    <w:rsid w:val="00506E75"/>
    <w:rPr>
      <w:sz w:val="20"/>
      <w:szCs w:val="20"/>
    </w:rPr>
  </w:style>
  <w:style w:type="character" w:customStyle="1" w:styleId="CommentTextChar">
    <w:name w:val="Comment Text Char"/>
    <w:basedOn w:val="DefaultParagraphFont"/>
    <w:link w:val="CommentText"/>
    <w:uiPriority w:val="99"/>
    <w:semiHidden/>
    <w:rsid w:val="00506E75"/>
    <w:rPr>
      <w:sz w:val="20"/>
      <w:szCs w:val="20"/>
    </w:rPr>
  </w:style>
  <w:style w:type="paragraph" w:styleId="CommentSubject">
    <w:name w:val="annotation subject"/>
    <w:basedOn w:val="CommentText"/>
    <w:next w:val="CommentText"/>
    <w:link w:val="CommentSubjectChar"/>
    <w:uiPriority w:val="99"/>
    <w:semiHidden/>
    <w:unhideWhenUsed/>
    <w:rsid w:val="00506E75"/>
    <w:rPr>
      <w:b/>
      <w:bCs/>
    </w:rPr>
  </w:style>
  <w:style w:type="character" w:customStyle="1" w:styleId="CommentSubjectChar">
    <w:name w:val="Comment Subject Char"/>
    <w:basedOn w:val="CommentTextChar"/>
    <w:link w:val="CommentSubject"/>
    <w:uiPriority w:val="99"/>
    <w:semiHidden/>
    <w:rsid w:val="00506E75"/>
    <w:rPr>
      <w:b/>
      <w:bCs/>
      <w:sz w:val="20"/>
      <w:szCs w:val="20"/>
    </w:rPr>
  </w:style>
  <w:style w:type="character" w:styleId="LineNumber">
    <w:name w:val="line number"/>
    <w:basedOn w:val="DefaultParagraphFont"/>
    <w:uiPriority w:val="99"/>
    <w:semiHidden/>
    <w:unhideWhenUsed/>
    <w:rsid w:val="00506E75"/>
  </w:style>
  <w:style w:type="paragraph" w:styleId="Revision">
    <w:name w:val="Revision"/>
    <w:hidden/>
    <w:uiPriority w:val="99"/>
    <w:semiHidden/>
    <w:rsid w:val="00506E75"/>
    <w:pPr>
      <w:spacing w:after="0" w:line="240" w:lineRule="auto"/>
    </w:pPr>
  </w:style>
  <w:style w:type="character" w:styleId="PageNumber">
    <w:name w:val="page number"/>
    <w:basedOn w:val="DefaultParagraphFont"/>
    <w:semiHidden/>
    <w:unhideWhenUsed/>
    <w:rsid w:val="00506E75"/>
  </w:style>
  <w:style w:type="paragraph" w:customStyle="1" w:styleId="MediumGrid1-Accent21">
    <w:name w:val="Medium Grid 1 - Accent 21"/>
    <w:basedOn w:val="Normal"/>
    <w:qFormat/>
    <w:rsid w:val="00506E75"/>
    <w:pPr>
      <w:ind w:left="720"/>
      <w:contextualSpacing/>
    </w:pPr>
    <w:rPr>
      <w:rFonts w:ascii="Cambria" w:eastAsia="Cambria" w:hAnsi="Cambria"/>
      <w:lang w:bidi="ar-SA"/>
    </w:rPr>
  </w:style>
  <w:style w:type="paragraph" w:styleId="NormalWeb">
    <w:name w:val="Normal (Web)"/>
    <w:basedOn w:val="Normal"/>
    <w:uiPriority w:val="99"/>
    <w:unhideWhenUsed/>
    <w:rsid w:val="00506E75"/>
    <w:pPr>
      <w:spacing w:before="100" w:beforeAutospacing="1" w:after="100" w:afterAutospacing="1"/>
    </w:pPr>
    <w:rPr>
      <w:rFonts w:eastAsiaTheme="minorEastAsia"/>
      <w:lang w:bidi="ar-SA"/>
    </w:rPr>
  </w:style>
  <w:style w:type="paragraph" w:styleId="ListBullet">
    <w:name w:val="List Bullet"/>
    <w:basedOn w:val="Normal"/>
    <w:uiPriority w:val="99"/>
    <w:unhideWhenUsed/>
    <w:rsid w:val="00BB3B5D"/>
    <w:pPr>
      <w:numPr>
        <w:numId w:val="13"/>
      </w:numPr>
      <w:contextualSpacing/>
    </w:pPr>
  </w:style>
  <w:style w:type="paragraph" w:styleId="Caption">
    <w:name w:val="caption"/>
    <w:basedOn w:val="Normal"/>
    <w:next w:val="Normal"/>
    <w:uiPriority w:val="35"/>
    <w:unhideWhenUsed/>
    <w:rsid w:val="003E3FF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E75"/>
    <w:pPr>
      <w:spacing w:after="0" w:line="240" w:lineRule="auto"/>
    </w:pPr>
  </w:style>
  <w:style w:type="paragraph" w:styleId="Heading1">
    <w:name w:val="heading 1"/>
    <w:basedOn w:val="Normal"/>
    <w:next w:val="Normal"/>
    <w:link w:val="Heading1Char"/>
    <w:uiPriority w:val="9"/>
    <w:qFormat/>
    <w:rsid w:val="00D5695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5695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5695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5695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5695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5695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56957"/>
    <w:pPr>
      <w:spacing w:before="240" w:after="60"/>
      <w:outlineLvl w:val="6"/>
    </w:pPr>
  </w:style>
  <w:style w:type="paragraph" w:styleId="Heading8">
    <w:name w:val="heading 8"/>
    <w:basedOn w:val="Normal"/>
    <w:next w:val="Normal"/>
    <w:link w:val="Heading8Char"/>
    <w:uiPriority w:val="9"/>
    <w:semiHidden/>
    <w:unhideWhenUsed/>
    <w:qFormat/>
    <w:rsid w:val="00D56957"/>
    <w:pPr>
      <w:spacing w:before="240" w:after="60"/>
      <w:outlineLvl w:val="7"/>
    </w:pPr>
    <w:rPr>
      <w:i/>
      <w:iCs/>
    </w:rPr>
  </w:style>
  <w:style w:type="paragraph" w:styleId="Heading9">
    <w:name w:val="heading 9"/>
    <w:basedOn w:val="Normal"/>
    <w:next w:val="Normal"/>
    <w:link w:val="Heading9Char"/>
    <w:uiPriority w:val="9"/>
    <w:semiHidden/>
    <w:unhideWhenUsed/>
    <w:qFormat/>
    <w:rsid w:val="00D5695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5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5695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5695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D56957"/>
    <w:rPr>
      <w:b/>
      <w:bCs/>
      <w:sz w:val="28"/>
      <w:szCs w:val="28"/>
    </w:rPr>
  </w:style>
  <w:style w:type="character" w:customStyle="1" w:styleId="Heading5Char">
    <w:name w:val="Heading 5 Char"/>
    <w:basedOn w:val="DefaultParagraphFont"/>
    <w:link w:val="Heading5"/>
    <w:uiPriority w:val="9"/>
    <w:semiHidden/>
    <w:rsid w:val="00D56957"/>
    <w:rPr>
      <w:b/>
      <w:bCs/>
      <w:i/>
      <w:iCs/>
      <w:sz w:val="26"/>
      <w:szCs w:val="26"/>
    </w:rPr>
  </w:style>
  <w:style w:type="character" w:customStyle="1" w:styleId="Heading6Char">
    <w:name w:val="Heading 6 Char"/>
    <w:basedOn w:val="DefaultParagraphFont"/>
    <w:link w:val="Heading6"/>
    <w:uiPriority w:val="9"/>
    <w:semiHidden/>
    <w:rsid w:val="00D56957"/>
    <w:rPr>
      <w:b/>
      <w:bCs/>
    </w:rPr>
  </w:style>
  <w:style w:type="character" w:customStyle="1" w:styleId="Heading7Char">
    <w:name w:val="Heading 7 Char"/>
    <w:basedOn w:val="DefaultParagraphFont"/>
    <w:link w:val="Heading7"/>
    <w:uiPriority w:val="9"/>
    <w:semiHidden/>
    <w:rsid w:val="00D56957"/>
    <w:rPr>
      <w:sz w:val="24"/>
      <w:szCs w:val="24"/>
    </w:rPr>
  </w:style>
  <w:style w:type="character" w:customStyle="1" w:styleId="Heading8Char">
    <w:name w:val="Heading 8 Char"/>
    <w:basedOn w:val="DefaultParagraphFont"/>
    <w:link w:val="Heading8"/>
    <w:uiPriority w:val="9"/>
    <w:semiHidden/>
    <w:rsid w:val="00D56957"/>
    <w:rPr>
      <w:i/>
      <w:iCs/>
      <w:sz w:val="24"/>
      <w:szCs w:val="24"/>
    </w:rPr>
  </w:style>
  <w:style w:type="character" w:customStyle="1" w:styleId="Heading9Char">
    <w:name w:val="Heading 9 Char"/>
    <w:basedOn w:val="DefaultParagraphFont"/>
    <w:link w:val="Heading9"/>
    <w:uiPriority w:val="9"/>
    <w:semiHidden/>
    <w:rsid w:val="00D56957"/>
    <w:rPr>
      <w:rFonts w:asciiTheme="majorHAnsi" w:eastAsiaTheme="majorEastAsia" w:hAnsiTheme="majorHAnsi"/>
    </w:rPr>
  </w:style>
  <w:style w:type="paragraph" w:styleId="Title">
    <w:name w:val="Title"/>
    <w:basedOn w:val="Normal"/>
    <w:next w:val="Normal"/>
    <w:link w:val="TitleChar"/>
    <w:uiPriority w:val="10"/>
    <w:qFormat/>
    <w:rsid w:val="00D5695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5695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5695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56957"/>
    <w:rPr>
      <w:rFonts w:asciiTheme="majorHAnsi" w:eastAsiaTheme="majorEastAsia" w:hAnsiTheme="majorHAnsi"/>
      <w:sz w:val="24"/>
      <w:szCs w:val="24"/>
    </w:rPr>
  </w:style>
  <w:style w:type="character" w:styleId="Strong">
    <w:name w:val="Strong"/>
    <w:basedOn w:val="DefaultParagraphFont"/>
    <w:uiPriority w:val="22"/>
    <w:qFormat/>
    <w:rsid w:val="00D56957"/>
    <w:rPr>
      <w:b/>
      <w:bCs/>
    </w:rPr>
  </w:style>
  <w:style w:type="character" w:styleId="Emphasis">
    <w:name w:val="Emphasis"/>
    <w:basedOn w:val="DefaultParagraphFont"/>
    <w:uiPriority w:val="20"/>
    <w:qFormat/>
    <w:rsid w:val="00D56957"/>
    <w:rPr>
      <w:rFonts w:asciiTheme="minorHAnsi" w:hAnsiTheme="minorHAnsi"/>
      <w:b/>
      <w:i/>
      <w:iCs/>
    </w:rPr>
  </w:style>
  <w:style w:type="paragraph" w:styleId="NoSpacing">
    <w:name w:val="No Spacing"/>
    <w:basedOn w:val="Normal"/>
    <w:uiPriority w:val="1"/>
    <w:qFormat/>
    <w:rsid w:val="00D56957"/>
    <w:rPr>
      <w:szCs w:val="32"/>
    </w:rPr>
  </w:style>
  <w:style w:type="paragraph" w:styleId="ListParagraph">
    <w:name w:val="List Paragraph"/>
    <w:basedOn w:val="Normal"/>
    <w:uiPriority w:val="34"/>
    <w:qFormat/>
    <w:rsid w:val="00D56957"/>
    <w:pPr>
      <w:ind w:left="720"/>
      <w:contextualSpacing/>
    </w:pPr>
  </w:style>
  <w:style w:type="paragraph" w:styleId="Quote">
    <w:name w:val="Quote"/>
    <w:basedOn w:val="Normal"/>
    <w:next w:val="Normal"/>
    <w:link w:val="QuoteChar"/>
    <w:uiPriority w:val="29"/>
    <w:qFormat/>
    <w:rsid w:val="00D56957"/>
    <w:rPr>
      <w:i/>
    </w:rPr>
  </w:style>
  <w:style w:type="character" w:customStyle="1" w:styleId="QuoteChar">
    <w:name w:val="Quote Char"/>
    <w:basedOn w:val="DefaultParagraphFont"/>
    <w:link w:val="Quote"/>
    <w:uiPriority w:val="29"/>
    <w:rsid w:val="00D56957"/>
    <w:rPr>
      <w:i/>
      <w:sz w:val="24"/>
      <w:szCs w:val="24"/>
    </w:rPr>
  </w:style>
  <w:style w:type="paragraph" w:styleId="IntenseQuote">
    <w:name w:val="Intense Quote"/>
    <w:basedOn w:val="Normal"/>
    <w:next w:val="Normal"/>
    <w:link w:val="IntenseQuoteChar"/>
    <w:uiPriority w:val="30"/>
    <w:qFormat/>
    <w:rsid w:val="00D56957"/>
    <w:pPr>
      <w:ind w:left="720" w:right="720"/>
    </w:pPr>
    <w:rPr>
      <w:b/>
      <w:i/>
      <w:szCs w:val="22"/>
    </w:rPr>
  </w:style>
  <w:style w:type="character" w:customStyle="1" w:styleId="IntenseQuoteChar">
    <w:name w:val="Intense Quote Char"/>
    <w:basedOn w:val="DefaultParagraphFont"/>
    <w:link w:val="IntenseQuote"/>
    <w:uiPriority w:val="30"/>
    <w:rsid w:val="00D56957"/>
    <w:rPr>
      <w:b/>
      <w:i/>
      <w:sz w:val="24"/>
    </w:rPr>
  </w:style>
  <w:style w:type="character" w:styleId="SubtleEmphasis">
    <w:name w:val="Subtle Emphasis"/>
    <w:uiPriority w:val="19"/>
    <w:qFormat/>
    <w:rsid w:val="00D56957"/>
    <w:rPr>
      <w:i/>
      <w:color w:val="5A5A5A" w:themeColor="text1" w:themeTint="A5"/>
    </w:rPr>
  </w:style>
  <w:style w:type="character" w:styleId="IntenseEmphasis">
    <w:name w:val="Intense Emphasis"/>
    <w:basedOn w:val="DefaultParagraphFont"/>
    <w:uiPriority w:val="21"/>
    <w:qFormat/>
    <w:rsid w:val="00D56957"/>
    <w:rPr>
      <w:b/>
      <w:i/>
      <w:sz w:val="24"/>
      <w:szCs w:val="24"/>
      <w:u w:val="single"/>
    </w:rPr>
  </w:style>
  <w:style w:type="character" w:styleId="SubtleReference">
    <w:name w:val="Subtle Reference"/>
    <w:basedOn w:val="DefaultParagraphFont"/>
    <w:uiPriority w:val="31"/>
    <w:qFormat/>
    <w:rsid w:val="00D56957"/>
    <w:rPr>
      <w:sz w:val="24"/>
      <w:szCs w:val="24"/>
      <w:u w:val="single"/>
    </w:rPr>
  </w:style>
  <w:style w:type="character" w:styleId="IntenseReference">
    <w:name w:val="Intense Reference"/>
    <w:basedOn w:val="DefaultParagraphFont"/>
    <w:uiPriority w:val="32"/>
    <w:qFormat/>
    <w:rsid w:val="00D56957"/>
    <w:rPr>
      <w:b/>
      <w:sz w:val="24"/>
      <w:u w:val="single"/>
    </w:rPr>
  </w:style>
  <w:style w:type="character" w:styleId="BookTitle">
    <w:name w:val="Book Title"/>
    <w:basedOn w:val="DefaultParagraphFont"/>
    <w:uiPriority w:val="33"/>
    <w:qFormat/>
    <w:rsid w:val="00D5695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56957"/>
    <w:pPr>
      <w:outlineLvl w:val="9"/>
    </w:pPr>
  </w:style>
  <w:style w:type="paragraph" w:styleId="BalloonText">
    <w:name w:val="Balloon Text"/>
    <w:basedOn w:val="Normal"/>
    <w:link w:val="BalloonTextChar"/>
    <w:uiPriority w:val="99"/>
    <w:semiHidden/>
    <w:unhideWhenUsed/>
    <w:rsid w:val="00506E75"/>
    <w:rPr>
      <w:rFonts w:ascii="Tahoma" w:hAnsi="Tahoma" w:cs="Tahoma"/>
      <w:sz w:val="16"/>
      <w:szCs w:val="16"/>
    </w:rPr>
  </w:style>
  <w:style w:type="character" w:customStyle="1" w:styleId="BalloonTextChar">
    <w:name w:val="Balloon Text Char"/>
    <w:basedOn w:val="DefaultParagraphFont"/>
    <w:link w:val="BalloonText"/>
    <w:uiPriority w:val="99"/>
    <w:semiHidden/>
    <w:rsid w:val="00506E75"/>
    <w:rPr>
      <w:rFonts w:ascii="Tahoma" w:hAnsi="Tahoma" w:cs="Tahoma"/>
      <w:sz w:val="16"/>
      <w:szCs w:val="16"/>
    </w:rPr>
  </w:style>
  <w:style w:type="paragraph" w:styleId="Header">
    <w:name w:val="header"/>
    <w:basedOn w:val="Normal"/>
    <w:link w:val="HeaderChar"/>
    <w:uiPriority w:val="99"/>
    <w:unhideWhenUsed/>
    <w:rsid w:val="00506E75"/>
    <w:pPr>
      <w:tabs>
        <w:tab w:val="center" w:pos="4680"/>
        <w:tab w:val="right" w:pos="9360"/>
      </w:tabs>
    </w:pPr>
  </w:style>
  <w:style w:type="character" w:customStyle="1" w:styleId="HeaderChar">
    <w:name w:val="Header Char"/>
    <w:basedOn w:val="DefaultParagraphFont"/>
    <w:link w:val="Header"/>
    <w:uiPriority w:val="99"/>
    <w:rsid w:val="00506E75"/>
  </w:style>
  <w:style w:type="paragraph" w:styleId="Footer">
    <w:name w:val="footer"/>
    <w:basedOn w:val="Normal"/>
    <w:link w:val="FooterChar"/>
    <w:unhideWhenUsed/>
    <w:rsid w:val="00506E75"/>
    <w:pPr>
      <w:tabs>
        <w:tab w:val="center" w:pos="4680"/>
        <w:tab w:val="right" w:pos="9360"/>
      </w:tabs>
    </w:pPr>
  </w:style>
  <w:style w:type="character" w:customStyle="1" w:styleId="FooterChar">
    <w:name w:val="Footer Char"/>
    <w:basedOn w:val="DefaultParagraphFont"/>
    <w:link w:val="Footer"/>
    <w:rsid w:val="00506E75"/>
  </w:style>
  <w:style w:type="character" w:styleId="Hyperlink">
    <w:name w:val="Hyperlink"/>
    <w:basedOn w:val="DefaultParagraphFont"/>
    <w:uiPriority w:val="99"/>
    <w:unhideWhenUsed/>
    <w:rsid w:val="00506E75"/>
    <w:rPr>
      <w:color w:val="0000FF" w:themeColor="hyperlink"/>
      <w:u w:val="single"/>
    </w:rPr>
  </w:style>
  <w:style w:type="character" w:styleId="CommentReference">
    <w:name w:val="annotation reference"/>
    <w:basedOn w:val="DefaultParagraphFont"/>
    <w:uiPriority w:val="99"/>
    <w:semiHidden/>
    <w:unhideWhenUsed/>
    <w:rsid w:val="00506E75"/>
    <w:rPr>
      <w:sz w:val="16"/>
      <w:szCs w:val="16"/>
    </w:rPr>
  </w:style>
  <w:style w:type="paragraph" w:styleId="CommentText">
    <w:name w:val="annotation text"/>
    <w:basedOn w:val="Normal"/>
    <w:link w:val="CommentTextChar"/>
    <w:uiPriority w:val="99"/>
    <w:semiHidden/>
    <w:unhideWhenUsed/>
    <w:rsid w:val="00506E75"/>
    <w:rPr>
      <w:sz w:val="20"/>
      <w:szCs w:val="20"/>
    </w:rPr>
  </w:style>
  <w:style w:type="character" w:customStyle="1" w:styleId="CommentTextChar">
    <w:name w:val="Comment Text Char"/>
    <w:basedOn w:val="DefaultParagraphFont"/>
    <w:link w:val="CommentText"/>
    <w:uiPriority w:val="99"/>
    <w:semiHidden/>
    <w:rsid w:val="00506E75"/>
    <w:rPr>
      <w:sz w:val="20"/>
      <w:szCs w:val="20"/>
    </w:rPr>
  </w:style>
  <w:style w:type="paragraph" w:styleId="CommentSubject">
    <w:name w:val="annotation subject"/>
    <w:basedOn w:val="CommentText"/>
    <w:next w:val="CommentText"/>
    <w:link w:val="CommentSubjectChar"/>
    <w:uiPriority w:val="99"/>
    <w:semiHidden/>
    <w:unhideWhenUsed/>
    <w:rsid w:val="00506E75"/>
    <w:rPr>
      <w:b/>
      <w:bCs/>
    </w:rPr>
  </w:style>
  <w:style w:type="character" w:customStyle="1" w:styleId="CommentSubjectChar">
    <w:name w:val="Comment Subject Char"/>
    <w:basedOn w:val="CommentTextChar"/>
    <w:link w:val="CommentSubject"/>
    <w:uiPriority w:val="99"/>
    <w:semiHidden/>
    <w:rsid w:val="00506E75"/>
    <w:rPr>
      <w:b/>
      <w:bCs/>
      <w:sz w:val="20"/>
      <w:szCs w:val="20"/>
    </w:rPr>
  </w:style>
  <w:style w:type="character" w:styleId="LineNumber">
    <w:name w:val="line number"/>
    <w:basedOn w:val="DefaultParagraphFont"/>
    <w:uiPriority w:val="99"/>
    <w:semiHidden/>
    <w:unhideWhenUsed/>
    <w:rsid w:val="00506E75"/>
  </w:style>
  <w:style w:type="paragraph" w:styleId="Revision">
    <w:name w:val="Revision"/>
    <w:hidden/>
    <w:uiPriority w:val="99"/>
    <w:semiHidden/>
    <w:rsid w:val="00506E75"/>
    <w:pPr>
      <w:spacing w:after="0" w:line="240" w:lineRule="auto"/>
    </w:pPr>
  </w:style>
  <w:style w:type="character" w:styleId="PageNumber">
    <w:name w:val="page number"/>
    <w:basedOn w:val="DefaultParagraphFont"/>
    <w:semiHidden/>
    <w:unhideWhenUsed/>
    <w:rsid w:val="00506E75"/>
  </w:style>
  <w:style w:type="paragraph" w:customStyle="1" w:styleId="MediumGrid1-Accent21">
    <w:name w:val="Medium Grid 1 - Accent 21"/>
    <w:basedOn w:val="Normal"/>
    <w:qFormat/>
    <w:rsid w:val="00506E75"/>
    <w:pPr>
      <w:ind w:left="720"/>
      <w:contextualSpacing/>
    </w:pPr>
    <w:rPr>
      <w:rFonts w:ascii="Cambria" w:eastAsia="Cambria" w:hAnsi="Cambria"/>
      <w:lang w:bidi="ar-SA"/>
    </w:rPr>
  </w:style>
  <w:style w:type="paragraph" w:styleId="NormalWeb">
    <w:name w:val="Normal (Web)"/>
    <w:basedOn w:val="Normal"/>
    <w:uiPriority w:val="99"/>
    <w:unhideWhenUsed/>
    <w:rsid w:val="00506E75"/>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73598196">
      <w:bodyDiv w:val="1"/>
      <w:marLeft w:val="0"/>
      <w:marRight w:val="0"/>
      <w:marTop w:val="0"/>
      <w:marBottom w:val="0"/>
      <w:divBdr>
        <w:top w:val="none" w:sz="0" w:space="0" w:color="auto"/>
        <w:left w:val="none" w:sz="0" w:space="0" w:color="auto"/>
        <w:bottom w:val="none" w:sz="0" w:space="0" w:color="auto"/>
        <w:right w:val="none" w:sz="0" w:space="0" w:color="auto"/>
      </w:divBdr>
      <w:divsChild>
        <w:div w:id="1231885854">
          <w:marLeft w:val="0"/>
          <w:marRight w:val="0"/>
          <w:marTop w:val="0"/>
          <w:marBottom w:val="0"/>
          <w:divBdr>
            <w:top w:val="none" w:sz="0" w:space="0" w:color="auto"/>
            <w:left w:val="none" w:sz="0" w:space="0" w:color="auto"/>
            <w:bottom w:val="none" w:sz="0" w:space="0" w:color="auto"/>
            <w:right w:val="none" w:sz="0" w:space="0" w:color="auto"/>
          </w:divBdr>
          <w:divsChild>
            <w:div w:id="170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355">
      <w:bodyDiv w:val="1"/>
      <w:marLeft w:val="0"/>
      <w:marRight w:val="0"/>
      <w:marTop w:val="0"/>
      <w:marBottom w:val="0"/>
      <w:divBdr>
        <w:top w:val="none" w:sz="0" w:space="0" w:color="auto"/>
        <w:left w:val="none" w:sz="0" w:space="0" w:color="auto"/>
        <w:bottom w:val="none" w:sz="0" w:space="0" w:color="auto"/>
        <w:right w:val="none" w:sz="0" w:space="0" w:color="auto"/>
      </w:divBdr>
      <w:divsChild>
        <w:div w:id="1031764647">
          <w:marLeft w:val="0"/>
          <w:marRight w:val="0"/>
          <w:marTop w:val="0"/>
          <w:marBottom w:val="0"/>
          <w:divBdr>
            <w:top w:val="none" w:sz="0" w:space="0" w:color="auto"/>
            <w:left w:val="none" w:sz="0" w:space="0" w:color="auto"/>
            <w:bottom w:val="none" w:sz="0" w:space="0" w:color="auto"/>
            <w:right w:val="none" w:sz="0" w:space="0" w:color="auto"/>
          </w:divBdr>
          <w:divsChild>
            <w:div w:id="6427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4081">
      <w:bodyDiv w:val="1"/>
      <w:marLeft w:val="0"/>
      <w:marRight w:val="0"/>
      <w:marTop w:val="0"/>
      <w:marBottom w:val="0"/>
      <w:divBdr>
        <w:top w:val="none" w:sz="0" w:space="0" w:color="auto"/>
        <w:left w:val="none" w:sz="0" w:space="0" w:color="auto"/>
        <w:bottom w:val="none" w:sz="0" w:space="0" w:color="auto"/>
        <w:right w:val="none" w:sz="0" w:space="0" w:color="auto"/>
      </w:divBdr>
      <w:divsChild>
        <w:div w:id="1313019883">
          <w:marLeft w:val="0"/>
          <w:marRight w:val="0"/>
          <w:marTop w:val="0"/>
          <w:marBottom w:val="0"/>
          <w:divBdr>
            <w:top w:val="none" w:sz="0" w:space="0" w:color="auto"/>
            <w:left w:val="none" w:sz="0" w:space="0" w:color="auto"/>
            <w:bottom w:val="none" w:sz="0" w:space="0" w:color="auto"/>
            <w:right w:val="none" w:sz="0" w:space="0" w:color="auto"/>
          </w:divBdr>
          <w:divsChild>
            <w:div w:id="6011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9967">
      <w:bodyDiv w:val="1"/>
      <w:marLeft w:val="0"/>
      <w:marRight w:val="0"/>
      <w:marTop w:val="0"/>
      <w:marBottom w:val="0"/>
      <w:divBdr>
        <w:top w:val="none" w:sz="0" w:space="0" w:color="auto"/>
        <w:left w:val="none" w:sz="0" w:space="0" w:color="auto"/>
        <w:bottom w:val="none" w:sz="0" w:space="0" w:color="auto"/>
        <w:right w:val="none" w:sz="0" w:space="0" w:color="auto"/>
      </w:divBdr>
      <w:divsChild>
        <w:div w:id="13502131">
          <w:marLeft w:val="0"/>
          <w:marRight w:val="0"/>
          <w:marTop w:val="0"/>
          <w:marBottom w:val="0"/>
          <w:divBdr>
            <w:top w:val="none" w:sz="0" w:space="0" w:color="auto"/>
            <w:left w:val="none" w:sz="0" w:space="0" w:color="auto"/>
            <w:bottom w:val="none" w:sz="0" w:space="0" w:color="auto"/>
            <w:right w:val="none" w:sz="0" w:space="0" w:color="auto"/>
          </w:divBdr>
          <w:divsChild>
            <w:div w:id="84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0346">
      <w:bodyDiv w:val="1"/>
      <w:marLeft w:val="0"/>
      <w:marRight w:val="0"/>
      <w:marTop w:val="0"/>
      <w:marBottom w:val="0"/>
      <w:divBdr>
        <w:top w:val="none" w:sz="0" w:space="0" w:color="auto"/>
        <w:left w:val="none" w:sz="0" w:space="0" w:color="auto"/>
        <w:bottom w:val="none" w:sz="0" w:space="0" w:color="auto"/>
        <w:right w:val="none" w:sz="0" w:space="0" w:color="auto"/>
      </w:divBdr>
      <w:divsChild>
        <w:div w:id="445777234">
          <w:marLeft w:val="0"/>
          <w:marRight w:val="0"/>
          <w:marTop w:val="0"/>
          <w:marBottom w:val="0"/>
          <w:divBdr>
            <w:top w:val="none" w:sz="0" w:space="0" w:color="auto"/>
            <w:left w:val="none" w:sz="0" w:space="0" w:color="auto"/>
            <w:bottom w:val="none" w:sz="0" w:space="0" w:color="auto"/>
            <w:right w:val="none" w:sz="0" w:space="0" w:color="auto"/>
          </w:divBdr>
          <w:divsChild>
            <w:div w:id="15765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7654">
      <w:bodyDiv w:val="1"/>
      <w:marLeft w:val="0"/>
      <w:marRight w:val="0"/>
      <w:marTop w:val="0"/>
      <w:marBottom w:val="0"/>
      <w:divBdr>
        <w:top w:val="none" w:sz="0" w:space="0" w:color="auto"/>
        <w:left w:val="none" w:sz="0" w:space="0" w:color="auto"/>
        <w:bottom w:val="none" w:sz="0" w:space="0" w:color="auto"/>
        <w:right w:val="none" w:sz="0" w:space="0" w:color="auto"/>
      </w:divBdr>
      <w:divsChild>
        <w:div w:id="1954097229">
          <w:marLeft w:val="0"/>
          <w:marRight w:val="0"/>
          <w:marTop w:val="0"/>
          <w:marBottom w:val="0"/>
          <w:divBdr>
            <w:top w:val="none" w:sz="0" w:space="0" w:color="auto"/>
            <w:left w:val="none" w:sz="0" w:space="0" w:color="auto"/>
            <w:bottom w:val="none" w:sz="0" w:space="0" w:color="auto"/>
            <w:right w:val="none" w:sz="0" w:space="0" w:color="auto"/>
          </w:divBdr>
          <w:divsChild>
            <w:div w:id="20788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242">
      <w:bodyDiv w:val="1"/>
      <w:marLeft w:val="0"/>
      <w:marRight w:val="0"/>
      <w:marTop w:val="0"/>
      <w:marBottom w:val="0"/>
      <w:divBdr>
        <w:top w:val="none" w:sz="0" w:space="0" w:color="auto"/>
        <w:left w:val="none" w:sz="0" w:space="0" w:color="auto"/>
        <w:bottom w:val="none" w:sz="0" w:space="0" w:color="auto"/>
        <w:right w:val="none" w:sz="0" w:space="0" w:color="auto"/>
      </w:divBdr>
      <w:divsChild>
        <w:div w:id="1970896570">
          <w:marLeft w:val="0"/>
          <w:marRight w:val="0"/>
          <w:marTop w:val="0"/>
          <w:marBottom w:val="0"/>
          <w:divBdr>
            <w:top w:val="none" w:sz="0" w:space="0" w:color="auto"/>
            <w:left w:val="none" w:sz="0" w:space="0" w:color="auto"/>
            <w:bottom w:val="none" w:sz="0" w:space="0" w:color="auto"/>
            <w:right w:val="none" w:sz="0" w:space="0" w:color="auto"/>
          </w:divBdr>
          <w:divsChild>
            <w:div w:id="168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409">
      <w:bodyDiv w:val="1"/>
      <w:marLeft w:val="0"/>
      <w:marRight w:val="0"/>
      <w:marTop w:val="0"/>
      <w:marBottom w:val="0"/>
      <w:divBdr>
        <w:top w:val="none" w:sz="0" w:space="0" w:color="auto"/>
        <w:left w:val="none" w:sz="0" w:space="0" w:color="auto"/>
        <w:bottom w:val="none" w:sz="0" w:space="0" w:color="auto"/>
        <w:right w:val="none" w:sz="0" w:space="0" w:color="auto"/>
      </w:divBdr>
      <w:divsChild>
        <w:div w:id="225605329">
          <w:marLeft w:val="0"/>
          <w:marRight w:val="0"/>
          <w:marTop w:val="0"/>
          <w:marBottom w:val="0"/>
          <w:divBdr>
            <w:top w:val="none" w:sz="0" w:space="0" w:color="auto"/>
            <w:left w:val="none" w:sz="0" w:space="0" w:color="auto"/>
            <w:bottom w:val="none" w:sz="0" w:space="0" w:color="auto"/>
            <w:right w:val="none" w:sz="0" w:space="0" w:color="auto"/>
          </w:divBdr>
          <w:divsChild>
            <w:div w:id="67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308">
      <w:bodyDiv w:val="1"/>
      <w:marLeft w:val="0"/>
      <w:marRight w:val="0"/>
      <w:marTop w:val="0"/>
      <w:marBottom w:val="0"/>
      <w:divBdr>
        <w:top w:val="none" w:sz="0" w:space="0" w:color="auto"/>
        <w:left w:val="none" w:sz="0" w:space="0" w:color="auto"/>
        <w:bottom w:val="none" w:sz="0" w:space="0" w:color="auto"/>
        <w:right w:val="none" w:sz="0" w:space="0" w:color="auto"/>
      </w:divBdr>
      <w:divsChild>
        <w:div w:id="1003582277">
          <w:marLeft w:val="0"/>
          <w:marRight w:val="0"/>
          <w:marTop w:val="0"/>
          <w:marBottom w:val="0"/>
          <w:divBdr>
            <w:top w:val="none" w:sz="0" w:space="0" w:color="auto"/>
            <w:left w:val="none" w:sz="0" w:space="0" w:color="auto"/>
            <w:bottom w:val="none" w:sz="0" w:space="0" w:color="auto"/>
            <w:right w:val="none" w:sz="0" w:space="0" w:color="auto"/>
          </w:divBdr>
          <w:divsChild>
            <w:div w:id="1276593027">
              <w:marLeft w:val="0"/>
              <w:marRight w:val="0"/>
              <w:marTop w:val="0"/>
              <w:marBottom w:val="0"/>
              <w:divBdr>
                <w:top w:val="none" w:sz="0" w:space="0" w:color="auto"/>
                <w:left w:val="none" w:sz="0" w:space="0" w:color="auto"/>
                <w:bottom w:val="none" w:sz="0" w:space="0" w:color="auto"/>
                <w:right w:val="none" w:sz="0" w:space="0" w:color="auto"/>
              </w:divBdr>
            </w:div>
            <w:div w:id="494610816">
              <w:marLeft w:val="0"/>
              <w:marRight w:val="0"/>
              <w:marTop w:val="0"/>
              <w:marBottom w:val="0"/>
              <w:divBdr>
                <w:top w:val="none" w:sz="0" w:space="0" w:color="auto"/>
                <w:left w:val="none" w:sz="0" w:space="0" w:color="auto"/>
                <w:bottom w:val="none" w:sz="0" w:space="0" w:color="auto"/>
                <w:right w:val="none" w:sz="0" w:space="0" w:color="auto"/>
              </w:divBdr>
            </w:div>
            <w:div w:id="575943758">
              <w:marLeft w:val="0"/>
              <w:marRight w:val="0"/>
              <w:marTop w:val="0"/>
              <w:marBottom w:val="0"/>
              <w:divBdr>
                <w:top w:val="none" w:sz="0" w:space="0" w:color="auto"/>
                <w:left w:val="none" w:sz="0" w:space="0" w:color="auto"/>
                <w:bottom w:val="none" w:sz="0" w:space="0" w:color="auto"/>
                <w:right w:val="none" w:sz="0" w:space="0" w:color="auto"/>
              </w:divBdr>
            </w:div>
            <w:div w:id="823547352">
              <w:marLeft w:val="0"/>
              <w:marRight w:val="0"/>
              <w:marTop w:val="0"/>
              <w:marBottom w:val="0"/>
              <w:divBdr>
                <w:top w:val="none" w:sz="0" w:space="0" w:color="auto"/>
                <w:left w:val="none" w:sz="0" w:space="0" w:color="auto"/>
                <w:bottom w:val="none" w:sz="0" w:space="0" w:color="auto"/>
                <w:right w:val="none" w:sz="0" w:space="0" w:color="auto"/>
              </w:divBdr>
            </w:div>
            <w:div w:id="1942830720">
              <w:marLeft w:val="0"/>
              <w:marRight w:val="0"/>
              <w:marTop w:val="0"/>
              <w:marBottom w:val="0"/>
              <w:divBdr>
                <w:top w:val="none" w:sz="0" w:space="0" w:color="auto"/>
                <w:left w:val="none" w:sz="0" w:space="0" w:color="auto"/>
                <w:bottom w:val="none" w:sz="0" w:space="0" w:color="auto"/>
                <w:right w:val="none" w:sz="0" w:space="0" w:color="auto"/>
              </w:divBdr>
            </w:div>
            <w:div w:id="1641886865">
              <w:marLeft w:val="0"/>
              <w:marRight w:val="0"/>
              <w:marTop w:val="0"/>
              <w:marBottom w:val="0"/>
              <w:divBdr>
                <w:top w:val="none" w:sz="0" w:space="0" w:color="auto"/>
                <w:left w:val="none" w:sz="0" w:space="0" w:color="auto"/>
                <w:bottom w:val="none" w:sz="0" w:space="0" w:color="auto"/>
                <w:right w:val="none" w:sz="0" w:space="0" w:color="auto"/>
              </w:divBdr>
            </w:div>
            <w:div w:id="1030913896">
              <w:marLeft w:val="0"/>
              <w:marRight w:val="0"/>
              <w:marTop w:val="0"/>
              <w:marBottom w:val="0"/>
              <w:divBdr>
                <w:top w:val="none" w:sz="0" w:space="0" w:color="auto"/>
                <w:left w:val="none" w:sz="0" w:space="0" w:color="auto"/>
                <w:bottom w:val="none" w:sz="0" w:space="0" w:color="auto"/>
                <w:right w:val="none" w:sz="0" w:space="0" w:color="auto"/>
              </w:divBdr>
            </w:div>
            <w:div w:id="1572622732">
              <w:marLeft w:val="0"/>
              <w:marRight w:val="0"/>
              <w:marTop w:val="0"/>
              <w:marBottom w:val="0"/>
              <w:divBdr>
                <w:top w:val="none" w:sz="0" w:space="0" w:color="auto"/>
                <w:left w:val="none" w:sz="0" w:space="0" w:color="auto"/>
                <w:bottom w:val="none" w:sz="0" w:space="0" w:color="auto"/>
                <w:right w:val="none" w:sz="0" w:space="0" w:color="auto"/>
              </w:divBdr>
            </w:div>
            <w:div w:id="390930668">
              <w:marLeft w:val="0"/>
              <w:marRight w:val="0"/>
              <w:marTop w:val="0"/>
              <w:marBottom w:val="0"/>
              <w:divBdr>
                <w:top w:val="none" w:sz="0" w:space="0" w:color="auto"/>
                <w:left w:val="none" w:sz="0" w:space="0" w:color="auto"/>
                <w:bottom w:val="none" w:sz="0" w:space="0" w:color="auto"/>
                <w:right w:val="none" w:sz="0" w:space="0" w:color="auto"/>
              </w:divBdr>
            </w:div>
            <w:div w:id="294920240">
              <w:marLeft w:val="0"/>
              <w:marRight w:val="0"/>
              <w:marTop w:val="0"/>
              <w:marBottom w:val="0"/>
              <w:divBdr>
                <w:top w:val="none" w:sz="0" w:space="0" w:color="auto"/>
                <w:left w:val="none" w:sz="0" w:space="0" w:color="auto"/>
                <w:bottom w:val="none" w:sz="0" w:space="0" w:color="auto"/>
                <w:right w:val="none" w:sz="0" w:space="0" w:color="auto"/>
              </w:divBdr>
            </w:div>
            <w:div w:id="1365059156">
              <w:marLeft w:val="0"/>
              <w:marRight w:val="0"/>
              <w:marTop w:val="0"/>
              <w:marBottom w:val="0"/>
              <w:divBdr>
                <w:top w:val="none" w:sz="0" w:space="0" w:color="auto"/>
                <w:left w:val="none" w:sz="0" w:space="0" w:color="auto"/>
                <w:bottom w:val="none" w:sz="0" w:space="0" w:color="auto"/>
                <w:right w:val="none" w:sz="0" w:space="0" w:color="auto"/>
              </w:divBdr>
            </w:div>
            <w:div w:id="1952008209">
              <w:marLeft w:val="0"/>
              <w:marRight w:val="0"/>
              <w:marTop w:val="0"/>
              <w:marBottom w:val="0"/>
              <w:divBdr>
                <w:top w:val="none" w:sz="0" w:space="0" w:color="auto"/>
                <w:left w:val="none" w:sz="0" w:space="0" w:color="auto"/>
                <w:bottom w:val="none" w:sz="0" w:space="0" w:color="auto"/>
                <w:right w:val="none" w:sz="0" w:space="0" w:color="auto"/>
              </w:divBdr>
            </w:div>
            <w:div w:id="13395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1030">
      <w:bodyDiv w:val="1"/>
      <w:marLeft w:val="0"/>
      <w:marRight w:val="0"/>
      <w:marTop w:val="0"/>
      <w:marBottom w:val="0"/>
      <w:divBdr>
        <w:top w:val="none" w:sz="0" w:space="0" w:color="auto"/>
        <w:left w:val="none" w:sz="0" w:space="0" w:color="auto"/>
        <w:bottom w:val="none" w:sz="0" w:space="0" w:color="auto"/>
        <w:right w:val="none" w:sz="0" w:space="0" w:color="auto"/>
      </w:divBdr>
      <w:divsChild>
        <w:div w:id="1333874012">
          <w:marLeft w:val="0"/>
          <w:marRight w:val="0"/>
          <w:marTop w:val="0"/>
          <w:marBottom w:val="0"/>
          <w:divBdr>
            <w:top w:val="none" w:sz="0" w:space="0" w:color="auto"/>
            <w:left w:val="none" w:sz="0" w:space="0" w:color="auto"/>
            <w:bottom w:val="none" w:sz="0" w:space="0" w:color="auto"/>
            <w:right w:val="none" w:sz="0" w:space="0" w:color="auto"/>
          </w:divBdr>
          <w:divsChild>
            <w:div w:id="15804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227">
      <w:bodyDiv w:val="1"/>
      <w:marLeft w:val="0"/>
      <w:marRight w:val="0"/>
      <w:marTop w:val="0"/>
      <w:marBottom w:val="0"/>
      <w:divBdr>
        <w:top w:val="none" w:sz="0" w:space="0" w:color="auto"/>
        <w:left w:val="none" w:sz="0" w:space="0" w:color="auto"/>
        <w:bottom w:val="none" w:sz="0" w:space="0" w:color="auto"/>
        <w:right w:val="none" w:sz="0" w:space="0" w:color="auto"/>
      </w:divBdr>
      <w:divsChild>
        <w:div w:id="1260915795">
          <w:marLeft w:val="0"/>
          <w:marRight w:val="0"/>
          <w:marTop w:val="0"/>
          <w:marBottom w:val="0"/>
          <w:divBdr>
            <w:top w:val="none" w:sz="0" w:space="0" w:color="auto"/>
            <w:left w:val="none" w:sz="0" w:space="0" w:color="auto"/>
            <w:bottom w:val="none" w:sz="0" w:space="0" w:color="auto"/>
            <w:right w:val="none" w:sz="0" w:space="0" w:color="auto"/>
          </w:divBdr>
          <w:divsChild>
            <w:div w:id="16202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3256">
      <w:bodyDiv w:val="1"/>
      <w:marLeft w:val="0"/>
      <w:marRight w:val="0"/>
      <w:marTop w:val="0"/>
      <w:marBottom w:val="0"/>
      <w:divBdr>
        <w:top w:val="none" w:sz="0" w:space="0" w:color="auto"/>
        <w:left w:val="none" w:sz="0" w:space="0" w:color="auto"/>
        <w:bottom w:val="none" w:sz="0" w:space="0" w:color="auto"/>
        <w:right w:val="none" w:sz="0" w:space="0" w:color="auto"/>
      </w:divBdr>
      <w:divsChild>
        <w:div w:id="441923731">
          <w:marLeft w:val="0"/>
          <w:marRight w:val="0"/>
          <w:marTop w:val="0"/>
          <w:marBottom w:val="0"/>
          <w:divBdr>
            <w:top w:val="none" w:sz="0" w:space="0" w:color="auto"/>
            <w:left w:val="none" w:sz="0" w:space="0" w:color="auto"/>
            <w:bottom w:val="none" w:sz="0" w:space="0" w:color="auto"/>
            <w:right w:val="none" w:sz="0" w:space="0" w:color="auto"/>
          </w:divBdr>
          <w:divsChild>
            <w:div w:id="197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7753">
      <w:bodyDiv w:val="1"/>
      <w:marLeft w:val="0"/>
      <w:marRight w:val="0"/>
      <w:marTop w:val="0"/>
      <w:marBottom w:val="0"/>
      <w:divBdr>
        <w:top w:val="none" w:sz="0" w:space="0" w:color="auto"/>
        <w:left w:val="none" w:sz="0" w:space="0" w:color="auto"/>
        <w:bottom w:val="none" w:sz="0" w:space="0" w:color="auto"/>
        <w:right w:val="none" w:sz="0" w:space="0" w:color="auto"/>
      </w:divBdr>
      <w:divsChild>
        <w:div w:id="1822035738">
          <w:marLeft w:val="0"/>
          <w:marRight w:val="0"/>
          <w:marTop w:val="0"/>
          <w:marBottom w:val="0"/>
          <w:divBdr>
            <w:top w:val="none" w:sz="0" w:space="0" w:color="auto"/>
            <w:left w:val="none" w:sz="0" w:space="0" w:color="auto"/>
            <w:bottom w:val="none" w:sz="0" w:space="0" w:color="auto"/>
            <w:right w:val="none" w:sz="0" w:space="0" w:color="auto"/>
          </w:divBdr>
          <w:divsChild>
            <w:div w:id="10359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df"/><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image" Target="media/image3.pdf"/><Relationship Id="rId11" Type="http://schemas.openxmlformats.org/officeDocument/2006/relationships/image" Target="media/image4.png"/><Relationship Id="rId12" Type="http://schemas.openxmlformats.org/officeDocument/2006/relationships/image" Target="media/image5.pdf"/><Relationship Id="rId13" Type="http://schemas.openxmlformats.org/officeDocument/2006/relationships/image" Target="media/image6.png"/><Relationship Id="rId14" Type="http://schemas.openxmlformats.org/officeDocument/2006/relationships/image" Target="media/image7.pdf"/><Relationship Id="rId15" Type="http://schemas.openxmlformats.org/officeDocument/2006/relationships/image" Target="media/image8.png"/><Relationship Id="rId16" Type="http://schemas.openxmlformats.org/officeDocument/2006/relationships/image" Target="media/image9.pdf"/><Relationship Id="rId17" Type="http://schemas.openxmlformats.org/officeDocument/2006/relationships/image" Target="media/image10.png"/><Relationship Id="rId18" Type="http://schemas.openxmlformats.org/officeDocument/2006/relationships/image" Target="media/image11.pdf"/><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2931</Words>
  <Characters>16711</Characters>
  <Application>Microsoft Macintosh Word</Application>
  <DocSecurity>0</DocSecurity>
  <Lines>139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Magnoli</dc:creator>
  <cp:lastModifiedBy>Andrew Kleinhesselink</cp:lastModifiedBy>
  <cp:revision>3</cp:revision>
  <cp:lastPrinted>2012-12-12T00:19:00Z</cp:lastPrinted>
  <dcterms:created xsi:type="dcterms:W3CDTF">2012-12-12T00:19:00Z</dcterms:created>
  <dcterms:modified xsi:type="dcterms:W3CDTF">2012-12-12T00:24:00Z</dcterms:modified>
</cp:coreProperties>
</file>